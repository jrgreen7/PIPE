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E7FA" w14:textId="308043E6" w:rsidR="0EB744E3" w:rsidRDefault="0EB744E3" w:rsidP="0EB744E3">
      <w:pPr>
        <w:jc w:val="center"/>
        <w:rPr>
          <w:b/>
          <w:bCs/>
          <w:highlight w:val="yellow"/>
          <w:lang w:val="en-US"/>
        </w:rPr>
      </w:pPr>
    </w:p>
    <w:p w14:paraId="596BF537" w14:textId="1E7A3459" w:rsidR="0EB744E3" w:rsidRDefault="0EB744E3" w:rsidP="0EB744E3">
      <w:pPr>
        <w:jc w:val="center"/>
        <w:rPr>
          <w:b/>
          <w:bCs/>
          <w:sz w:val="32"/>
          <w:szCs w:val="32"/>
          <w:lang w:val="en-US"/>
        </w:rPr>
      </w:pPr>
      <w:r w:rsidRPr="0EB744E3">
        <w:rPr>
          <w:b/>
          <w:bCs/>
          <w:sz w:val="32"/>
          <w:szCs w:val="32"/>
          <w:lang w:val="en-US"/>
        </w:rPr>
        <w:t xml:space="preserve"> PIPE documentation </w:t>
      </w:r>
      <w:r>
        <w:rPr>
          <w:noProof/>
        </w:rPr>
        <w:drawing>
          <wp:inline distT="0" distB="0" distL="0" distR="0" wp14:anchorId="199206EB" wp14:editId="18C21AA9">
            <wp:extent cx="5480050" cy="2003425"/>
            <wp:effectExtent l="0" t="0" r="6350" b="0"/>
            <wp:docPr id="22119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6834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bookmarkStart w:id="0" w:name="OLE_LINK31"/>
      <w:bookmarkStart w:id="1" w:name="OLE_LINK32"/>
      <w:r>
        <w:rPr>
          <w:b/>
        </w:rPr>
        <w:t xml:space="preserve">If you are on </w:t>
      </w:r>
      <w:proofErr w:type="spellStart"/>
      <w:r>
        <w:rPr>
          <w:b/>
        </w:rPr>
        <w:t>sharcnet</w:t>
      </w:r>
      <w:proofErr w:type="spellEnd"/>
      <w:r>
        <w:rPr>
          <w:b/>
        </w:rPr>
        <w:t xml:space="preserve"> / </w:t>
      </w:r>
      <w:proofErr w:type="gramStart"/>
      <w:r>
        <w:rPr>
          <w:b/>
        </w:rPr>
        <w:t>graham</w:t>
      </w:r>
      <w:proofErr w:type="gramEnd"/>
      <w:r>
        <w:rPr>
          <w:b/>
        </w:rPr>
        <w:t xml:space="preserve"> put the PIPE folder in your scratch directory to begin!</w:t>
      </w:r>
    </w:p>
    <w:p w14:paraId="36237BB7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>For example</w:t>
      </w:r>
      <w:r w:rsidRPr="00045930">
        <w:rPr>
          <w:b/>
        </w:rPr>
        <w:t>: /scratch/</w:t>
      </w:r>
      <w:proofErr w:type="spellStart"/>
      <w:r w:rsidRPr="00045930">
        <w:rPr>
          <w:b/>
        </w:rPr>
        <w:t>calvinj</w:t>
      </w:r>
      <w:proofErr w:type="spellEnd"/>
      <w:r w:rsidRPr="00045930">
        <w:rPr>
          <w:b/>
        </w:rPr>
        <w:t>/PIPE/' is the working pipe version</w:t>
      </w:r>
    </w:p>
    <w:p w14:paraId="0A4DF9D2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>You can always check what directory you are in by typing: “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” (meaning print working directory) the exact output you receive from this can be used within modifications to the code and within command line arguments   </w:t>
      </w:r>
    </w:p>
    <w:p w14:paraId="6C7594B3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u w:val="single"/>
        </w:rPr>
      </w:pPr>
    </w:p>
    <w:p w14:paraId="75D685B2" w14:textId="77777777" w:rsidR="001B4DB8" w:rsidRPr="005E7786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5E7786">
        <w:rPr>
          <w:b/>
          <w:color w:val="00B0F0"/>
          <w:sz w:val="28"/>
          <w:u w:val="single"/>
        </w:rPr>
        <w:t>Step 1: Add proteins of interest or interactions of interest:</w:t>
      </w:r>
    </w:p>
    <w:bookmarkEnd w:id="0"/>
    <w:bookmarkEnd w:id="1"/>
    <w:p w14:paraId="41D3E271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  <w:commentRangeStart w:id="2"/>
      <w:commentRangeStart w:id="3"/>
    </w:p>
    <w:p w14:paraId="78A2EEBA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 xml:space="preserve">To this file for novel protein </w:t>
      </w:r>
      <w:commentRangeStart w:id="4"/>
      <w:r>
        <w:rPr>
          <w:b/>
        </w:rPr>
        <w:t>sequences</w:t>
      </w:r>
      <w:commentRangeEnd w:id="4"/>
      <w:r w:rsidR="00F73CDF">
        <w:rPr>
          <w:rStyle w:val="CommentReference"/>
        </w:rPr>
        <w:commentReference w:id="4"/>
      </w:r>
      <w:r>
        <w:rPr>
          <w:b/>
        </w:rPr>
        <w:t>:</w:t>
      </w:r>
    </w:p>
    <w:p w14:paraId="1DAD4212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34839D77" w14:textId="44123137" w:rsidR="009E2CAB" w:rsidRDefault="00610BCE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>PIPE</w:t>
      </w:r>
      <w:r w:rsidR="00937773" w:rsidRPr="00937773">
        <w:rPr>
          <w:b/>
        </w:rPr>
        <w:t>/PIPE4/data</w:t>
      </w:r>
      <w:r w:rsidR="00937773">
        <w:rPr>
          <w:b/>
        </w:rPr>
        <w:t>/</w:t>
      </w:r>
      <w:r w:rsidR="001B4DB8">
        <w:rPr>
          <w:b/>
        </w:rPr>
        <w:t xml:space="preserve">protein_sequences.txt   </w:t>
      </w:r>
    </w:p>
    <w:p w14:paraId="138BA3C3" w14:textId="77777777" w:rsidR="0020592E" w:rsidRDefault="0020592E" w:rsidP="001B4DB8">
      <w:pPr>
        <w:spacing w:line="240" w:lineRule="auto"/>
        <w:ind w:firstLine="720"/>
        <w:contextualSpacing/>
        <w:jc w:val="left"/>
        <w:rPr>
          <w:b/>
        </w:rPr>
      </w:pPr>
    </w:p>
    <w:p w14:paraId="76639954" w14:textId="79234F91" w:rsidR="00405779" w:rsidRDefault="006C5E12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 xml:space="preserve">Sample </w:t>
      </w:r>
      <w:r w:rsidR="003B3EFF">
        <w:rPr>
          <w:b/>
        </w:rPr>
        <w:t>protein_sequence.txt</w:t>
      </w:r>
      <w:r w:rsidR="00384C0F">
        <w:rPr>
          <w:b/>
        </w:rPr>
        <w:t xml:space="preserve"> (</w:t>
      </w:r>
      <w:r w:rsidR="00B53B0B">
        <w:rPr>
          <w:b/>
        </w:rPr>
        <w:t>t</w:t>
      </w:r>
      <w:r w:rsidR="00384C0F">
        <w:rPr>
          <w:b/>
        </w:rPr>
        <w:t>ab</w:t>
      </w:r>
      <w:r w:rsidR="00D57F58">
        <w:rPr>
          <w:b/>
        </w:rPr>
        <w:t xml:space="preserve"> </w:t>
      </w:r>
      <w:r w:rsidR="00B53B0B">
        <w:rPr>
          <w:b/>
        </w:rPr>
        <w:t>d</w:t>
      </w:r>
      <w:r w:rsidR="00D57F58">
        <w:rPr>
          <w:b/>
        </w:rPr>
        <w:t>elimited)</w:t>
      </w:r>
    </w:p>
    <w:p w14:paraId="6309F0C0" w14:textId="4DB8BBDF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P21192</w:t>
      </w:r>
      <w:r w:rsidRPr="00FA14B9">
        <w:tab/>
        <w:t>MDNVVDPWYINPSGFAKDTQDEEYVQHHDNVNPTIPPPDNY</w:t>
      </w:r>
      <w:r w:rsidR="00420BE9" w:rsidRPr="00FA14B9">
        <w:t>…</w:t>
      </w:r>
    </w:p>
    <w:p w14:paraId="0F65E745" w14:textId="3DB6E9C9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P46993</w:t>
      </w:r>
      <w:r w:rsidRPr="00FA14B9">
        <w:tab/>
        <w:t>MTTLASSIEHKTKHLAAPFENDENPWMKKYCCQCKSCKMS</w:t>
      </w:r>
      <w:r w:rsidR="00385933" w:rsidRPr="00FA14B9">
        <w:t>…</w:t>
      </w:r>
    </w:p>
    <w:p w14:paraId="5365FCA9" w14:textId="625D177F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P47117</w:t>
      </w:r>
      <w:r w:rsidRPr="00FA14B9">
        <w:tab/>
        <w:t>MSYLNNPAVVMDNGTGLTKLGFAGNDSPSWVFPTAIATAAP</w:t>
      </w:r>
      <w:r w:rsidR="000502C7" w:rsidRPr="00FA14B9">
        <w:t>…</w:t>
      </w:r>
    </w:p>
    <w:p w14:paraId="0A9ABAE3" w14:textId="4FB23B53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P22768</w:t>
      </w:r>
      <w:r w:rsidRPr="00FA14B9">
        <w:tab/>
        <w:t>MSKGKVCLAYSGGLDTSVILAWLLDQGYEVVAFMANVGQE</w:t>
      </w:r>
      <w:r w:rsidR="004D5D13" w:rsidRPr="00FA14B9">
        <w:t>…</w:t>
      </w:r>
    </w:p>
    <w:p w14:paraId="6D00419F" w14:textId="0101B119" w:rsidR="00377067" w:rsidRPr="00FA14B9" w:rsidRDefault="00377067" w:rsidP="00377067">
      <w:pPr>
        <w:spacing w:line="240" w:lineRule="auto"/>
        <w:ind w:firstLine="720"/>
        <w:contextualSpacing/>
        <w:jc w:val="left"/>
      </w:pPr>
      <w:r w:rsidRPr="00FA14B9">
        <w:t>P29311</w:t>
      </w:r>
      <w:r w:rsidRPr="00FA14B9">
        <w:tab/>
        <w:t>MSTSREDSVYLAKLAEQAERYEEMVENMKTVASSGQELSVE</w:t>
      </w:r>
      <w:r w:rsidR="00FF0473" w:rsidRPr="00FA14B9">
        <w:t>…</w:t>
      </w:r>
    </w:p>
    <w:p w14:paraId="1ACC609E" w14:textId="7FEF1DE7" w:rsidR="001B4DB8" w:rsidRDefault="00377067" w:rsidP="00377067">
      <w:pPr>
        <w:spacing w:line="240" w:lineRule="auto"/>
        <w:ind w:firstLine="720"/>
        <w:contextualSpacing/>
        <w:jc w:val="left"/>
        <w:rPr>
          <w:b/>
        </w:rPr>
      </w:pPr>
      <w:r w:rsidRPr="00FA14B9">
        <w:t>Q06333</w:t>
      </w:r>
      <w:r w:rsidRPr="00FA14B9">
        <w:tab/>
        <w:t>MQDNSSHSRESASAGDDPLGIDKLTV</w:t>
      </w:r>
      <w:r w:rsidR="002422FF" w:rsidRPr="00FA14B9">
        <w:t>DYDYLLYKMRDYVQS</w:t>
      </w:r>
      <w:r w:rsidR="005A1189" w:rsidRPr="00FA14B9">
        <w:t>…</w:t>
      </w:r>
    </w:p>
    <w:p w14:paraId="2DA34A18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6C5E3323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74DCBD4C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  <w:r>
        <w:rPr>
          <w:b/>
        </w:rPr>
        <w:t>To this file for novel protein interactions:</w:t>
      </w:r>
    </w:p>
    <w:commentRangeEnd w:id="2"/>
    <w:p w14:paraId="535708EA" w14:textId="77777777" w:rsidR="001B4DB8" w:rsidRDefault="00C22101" w:rsidP="001B4DB8">
      <w:pPr>
        <w:spacing w:line="240" w:lineRule="auto"/>
        <w:contextualSpacing/>
        <w:jc w:val="left"/>
        <w:rPr>
          <w:b/>
        </w:rPr>
      </w:pPr>
      <w:r>
        <w:rPr>
          <w:rStyle w:val="CommentReference"/>
        </w:rPr>
        <w:commentReference w:id="2"/>
      </w:r>
      <w:commentRangeEnd w:id="3"/>
      <w:r w:rsidR="00AF03E7">
        <w:rPr>
          <w:rStyle w:val="CommentReference"/>
        </w:rPr>
        <w:commentReference w:id="3"/>
      </w:r>
    </w:p>
    <w:p w14:paraId="0F17D301" w14:textId="2364B41E" w:rsidR="00A774DA" w:rsidRDefault="00610BCE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>PIPE</w:t>
      </w:r>
      <w:r w:rsidR="00937773" w:rsidRPr="00937773">
        <w:rPr>
          <w:b/>
        </w:rPr>
        <w:t>/PIPE4/data</w:t>
      </w:r>
      <w:r w:rsidR="00937773">
        <w:rPr>
          <w:b/>
        </w:rPr>
        <w:t>/</w:t>
      </w:r>
      <w:r w:rsidR="001B4DB8">
        <w:rPr>
          <w:b/>
        </w:rPr>
        <w:t xml:space="preserve">protein_pairs.txt  </w:t>
      </w:r>
    </w:p>
    <w:p w14:paraId="37834782" w14:textId="77777777" w:rsidR="00A774DA" w:rsidRDefault="00A774DA" w:rsidP="001B4DB8">
      <w:pPr>
        <w:spacing w:line="240" w:lineRule="auto"/>
        <w:ind w:firstLine="720"/>
        <w:contextualSpacing/>
        <w:jc w:val="left"/>
        <w:rPr>
          <w:b/>
        </w:rPr>
      </w:pPr>
    </w:p>
    <w:p w14:paraId="4CFDE009" w14:textId="30E6ACCE" w:rsidR="001B4DB8" w:rsidRDefault="00A774DA" w:rsidP="001B4DB8">
      <w:pPr>
        <w:spacing w:line="240" w:lineRule="auto"/>
        <w:ind w:firstLine="720"/>
        <w:contextualSpacing/>
        <w:jc w:val="left"/>
        <w:rPr>
          <w:b/>
        </w:rPr>
      </w:pPr>
      <w:r>
        <w:rPr>
          <w:b/>
        </w:rPr>
        <w:t>Sample protein_pairs.txt</w:t>
      </w:r>
      <w:r w:rsidR="004224C8">
        <w:rPr>
          <w:b/>
        </w:rPr>
        <w:t xml:space="preserve"> </w:t>
      </w:r>
      <w:r w:rsidR="00B53B0B">
        <w:rPr>
          <w:b/>
        </w:rPr>
        <w:t>(tab delimited)</w:t>
      </w:r>
      <w:r w:rsidR="001B4DB8">
        <w:rPr>
          <w:b/>
        </w:rPr>
        <w:t xml:space="preserve">   </w:t>
      </w:r>
    </w:p>
    <w:p w14:paraId="507163AF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P47112</w:t>
      </w:r>
      <w:r w:rsidRPr="00FE4460">
        <w:rPr>
          <w:bCs/>
        </w:rPr>
        <w:tab/>
        <w:t>P32833</w:t>
      </w:r>
    </w:p>
    <w:p w14:paraId="290A1CFF" w14:textId="695EA595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P32585</w:t>
      </w:r>
      <w:r w:rsidR="00A8362E">
        <w:rPr>
          <w:bCs/>
        </w:rPr>
        <w:t>[TAB]</w:t>
      </w:r>
      <w:r w:rsidRPr="00FE4460">
        <w:rPr>
          <w:bCs/>
        </w:rPr>
        <w:t>P19659</w:t>
      </w:r>
    </w:p>
    <w:p w14:paraId="0407361C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lastRenderedPageBreak/>
        <w:t>P40013</w:t>
      </w:r>
      <w:r w:rsidRPr="00FE4460">
        <w:rPr>
          <w:bCs/>
        </w:rPr>
        <w:tab/>
        <w:t>P09733</w:t>
      </w:r>
    </w:p>
    <w:p w14:paraId="23B390FD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P36122</w:t>
      </w:r>
      <w:r w:rsidRPr="00FE4460">
        <w:rPr>
          <w:bCs/>
        </w:rPr>
        <w:tab/>
        <w:t>Q12114</w:t>
      </w:r>
    </w:p>
    <w:p w14:paraId="3ACDF1F5" w14:textId="77777777" w:rsidR="00FE4460" w:rsidRPr="00FE4460" w:rsidRDefault="00FE4460" w:rsidP="00FE4460">
      <w:pPr>
        <w:spacing w:line="240" w:lineRule="auto"/>
        <w:ind w:firstLine="720"/>
        <w:contextualSpacing/>
        <w:jc w:val="left"/>
        <w:rPr>
          <w:bCs/>
        </w:rPr>
      </w:pPr>
      <w:r w:rsidRPr="00FE4460">
        <w:rPr>
          <w:bCs/>
        </w:rPr>
        <w:t>P36053</w:t>
      </w:r>
      <w:r w:rsidRPr="00FE4460">
        <w:rPr>
          <w:bCs/>
        </w:rPr>
        <w:tab/>
        <w:t>P19454</w:t>
      </w:r>
    </w:p>
    <w:p w14:paraId="1C803893" w14:textId="09C818C0" w:rsidR="001D6EE2" w:rsidRPr="00975EB1" w:rsidRDefault="00FE4460" w:rsidP="00FE4460">
      <w:pPr>
        <w:spacing w:line="240" w:lineRule="auto"/>
        <w:ind w:firstLine="720"/>
        <w:contextualSpacing/>
        <w:jc w:val="left"/>
      </w:pPr>
      <w:r w:rsidRPr="00FE4460">
        <w:rPr>
          <w:bCs/>
        </w:rPr>
        <w:t>P15303</w:t>
      </w:r>
      <w:r w:rsidRPr="00FE4460">
        <w:rPr>
          <w:bCs/>
        </w:rPr>
        <w:tab/>
        <w:t>Q01477</w:t>
      </w:r>
    </w:p>
    <w:p w14:paraId="428889BE" w14:textId="77777777" w:rsidR="001B4DB8" w:rsidRDefault="001B4DB8" w:rsidP="001B4DB8">
      <w:pPr>
        <w:spacing w:line="240" w:lineRule="auto"/>
        <w:contextualSpacing/>
        <w:jc w:val="left"/>
        <w:rPr>
          <w:b/>
        </w:rPr>
      </w:pPr>
    </w:p>
    <w:p w14:paraId="0B191B03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</w:p>
    <w:p w14:paraId="5D2E0586" w14:textId="77777777" w:rsidR="001B4DB8" w:rsidRPr="00EE799E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EE799E">
        <w:rPr>
          <w:b/>
          <w:color w:val="00B050"/>
        </w:rPr>
        <w:t>Pitfalls and concerns:</w:t>
      </w:r>
    </w:p>
    <w:p w14:paraId="4996D1CD" w14:textId="77777777" w:rsidR="001B4DB8" w:rsidRPr="00F202DB" w:rsidRDefault="001B4DB8" w:rsidP="001B4DB8">
      <w:pPr>
        <w:spacing w:line="240" w:lineRule="auto"/>
        <w:contextualSpacing/>
        <w:jc w:val="left"/>
        <w:rPr>
          <w:b/>
        </w:rPr>
      </w:pPr>
      <w:r w:rsidRPr="00F202DB">
        <w:rPr>
          <w:b/>
        </w:rPr>
        <w:t xml:space="preserve">Large </w:t>
      </w:r>
      <w:proofErr w:type="spellStart"/>
      <w:r w:rsidRPr="00F202DB">
        <w:rPr>
          <w:b/>
        </w:rPr>
        <w:t>basepair</w:t>
      </w:r>
      <w:proofErr w:type="spellEnd"/>
      <w:r w:rsidRPr="00F202DB">
        <w:rPr>
          <w:b/>
        </w:rPr>
        <w:t xml:space="preserve"> proteins (over 30k </w:t>
      </w:r>
      <w:proofErr w:type="spellStart"/>
      <w:r w:rsidRPr="00F202DB">
        <w:rPr>
          <w:b/>
        </w:rPr>
        <w:t>basepairs</w:t>
      </w:r>
      <w:proofErr w:type="spellEnd"/>
      <w:r w:rsidRPr="00F202DB">
        <w:rPr>
          <w:b/>
        </w:rPr>
        <w:t>) can lead to overflows</w:t>
      </w:r>
    </w:p>
    <w:p w14:paraId="39FB836F" w14:textId="77777777" w:rsidR="001B4DB8" w:rsidRPr="00F202DB" w:rsidRDefault="001B4DB8" w:rsidP="001B4DB8">
      <w:pPr>
        <w:spacing w:line="240" w:lineRule="auto"/>
        <w:contextualSpacing/>
        <w:jc w:val="left"/>
        <w:rPr>
          <w:b/>
        </w:rPr>
      </w:pPr>
      <w:r w:rsidRPr="00F202DB">
        <w:rPr>
          <w:b/>
        </w:rPr>
        <w:t>Integer overflows can also result from studying very large proteasomes (such as soy)</w:t>
      </w:r>
    </w:p>
    <w:p w14:paraId="00EE0AA0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</w:p>
    <w:p w14:paraId="471A52AC" w14:textId="77777777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</w:p>
    <w:p w14:paraId="57E27351" w14:textId="6F623BCC" w:rsidR="001B4DB8" w:rsidRPr="005E7786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bookmarkStart w:id="5" w:name="OLE_LINK27"/>
      <w:bookmarkStart w:id="6" w:name="OLE_LINK29"/>
      <w:bookmarkStart w:id="7" w:name="OLE_LINK30"/>
      <w:bookmarkStart w:id="8" w:name="OLE_LINK59"/>
      <w:bookmarkStart w:id="9" w:name="OLE_LINK60"/>
      <w:commentRangeStart w:id="10"/>
      <w:r w:rsidRPr="005E7786">
        <w:rPr>
          <w:b/>
          <w:color w:val="00B0F0"/>
          <w:sz w:val="28"/>
          <w:u w:val="single"/>
        </w:rPr>
        <w:t xml:space="preserve">Step 2: Configure </w:t>
      </w:r>
      <w:proofErr w:type="spellStart"/>
      <w:r w:rsidRPr="005E7786">
        <w:rPr>
          <w:b/>
          <w:color w:val="00B0F0"/>
          <w:sz w:val="28"/>
          <w:u w:val="single"/>
        </w:rPr>
        <w:t>GenTab</w:t>
      </w:r>
      <w:proofErr w:type="spellEnd"/>
      <w:r w:rsidR="00DE0633">
        <w:rPr>
          <w:b/>
          <w:color w:val="00B0F0"/>
          <w:sz w:val="28"/>
          <w:u w:val="single"/>
        </w:rPr>
        <w:t xml:space="preserve"> – Run </w:t>
      </w:r>
      <w:r w:rsidR="007A788F">
        <w:rPr>
          <w:b/>
          <w:color w:val="00B0F0"/>
          <w:sz w:val="28"/>
          <w:u w:val="single"/>
        </w:rPr>
        <w:t>setup-yeast</w:t>
      </w:r>
      <w:r w:rsidR="004951B7">
        <w:rPr>
          <w:b/>
          <w:color w:val="00B0F0"/>
          <w:sz w:val="28"/>
          <w:u w:val="single"/>
        </w:rPr>
        <w:t>_gentab</w:t>
      </w:r>
      <w:r w:rsidR="007A788F">
        <w:rPr>
          <w:b/>
          <w:color w:val="00B0F0"/>
          <w:sz w:val="28"/>
          <w:u w:val="single"/>
        </w:rPr>
        <w:t>.py</w:t>
      </w:r>
      <w:r w:rsidRPr="005E7786">
        <w:rPr>
          <w:b/>
          <w:color w:val="00B0F0"/>
          <w:sz w:val="28"/>
          <w:u w:val="single"/>
        </w:rPr>
        <w:t>:</w:t>
      </w:r>
      <w:commentRangeEnd w:id="10"/>
      <w:r w:rsidR="002D7C80">
        <w:rPr>
          <w:rStyle w:val="CommentReference"/>
        </w:rPr>
        <w:commentReference w:id="10"/>
      </w:r>
    </w:p>
    <w:bookmarkEnd w:id="5"/>
    <w:bookmarkEnd w:id="6"/>
    <w:bookmarkEnd w:id="7"/>
    <w:bookmarkEnd w:id="8"/>
    <w:bookmarkEnd w:id="9"/>
    <w:p w14:paraId="1F40D38D" w14:textId="77777777" w:rsidR="00011D23" w:rsidRPr="00045930" w:rsidRDefault="00011D23" w:rsidP="00011D23">
      <w:pPr>
        <w:spacing w:line="240" w:lineRule="auto"/>
        <w:contextualSpacing/>
        <w:jc w:val="left"/>
        <w:rPr>
          <w:b/>
          <w:color w:val="00B050"/>
        </w:rPr>
      </w:pPr>
      <w:r w:rsidRPr="00045930">
        <w:rPr>
          <w:b/>
          <w:color w:val="00B050"/>
        </w:rPr>
        <w:t>Set parameters for PIPE in genTab_org.txt</w:t>
      </w:r>
    </w:p>
    <w:p w14:paraId="15008644" w14:textId="5B4E3643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PIPE</w:t>
      </w:r>
      <w:r>
        <w:rPr>
          <w:b/>
        </w:rPr>
        <w:t>4</w:t>
      </w:r>
      <w:r w:rsidRPr="00045930">
        <w:rPr>
          <w:b/>
        </w:rPr>
        <w:t>/data/genTab_org.txt</w:t>
      </w:r>
    </w:p>
    <w:p w14:paraId="502BA177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default is:</w:t>
      </w:r>
    </w:p>
    <w:p w14:paraId="34DE2600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       /</w:t>
      </w:r>
      <w:proofErr w:type="gramStart"/>
      <w:r w:rsidRPr="00045930">
        <w:rPr>
          <w:b/>
        </w:rPr>
        <w:t>/  number</w:t>
      </w:r>
      <w:proofErr w:type="gramEnd"/>
      <w:r w:rsidRPr="00045930">
        <w:rPr>
          <w:b/>
        </w:rPr>
        <w:t xml:space="preserve"> of species</w:t>
      </w:r>
    </w:p>
    <w:p w14:paraId="4964AAB0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1000       //   number of proteins</w:t>
      </w:r>
    </w:p>
    <w:p w14:paraId="35F4EFDD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       // number of species to generate a landscape for</w:t>
      </w:r>
    </w:p>
    <w:p w14:paraId="10A2C788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0              // index of species 1</w:t>
      </w:r>
    </w:p>
    <w:p w14:paraId="4FCD6281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</w:p>
    <w:p w14:paraId="1548CE40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1: &lt;Number of species&gt;</w:t>
      </w:r>
    </w:p>
    <w:p w14:paraId="251D297F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2: &lt;Number of proteins for species 1&gt;</w:t>
      </w:r>
    </w:p>
    <w:p w14:paraId="6ACDA21C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...</w:t>
      </w:r>
    </w:p>
    <w:p w14:paraId="6DD0F61E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&lt;Number of proteins for species n&gt;</w:t>
      </w:r>
    </w:p>
    <w:p w14:paraId="047ED71C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&lt;Number of species we want tot generate files for&gt;</w:t>
      </w:r>
    </w:p>
    <w:p w14:paraId="110F0A8B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&lt;Index of species 1&gt;</w:t>
      </w:r>
    </w:p>
    <w:p w14:paraId="091420E9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...</w:t>
      </w:r>
    </w:p>
    <w:p w14:paraId="643F36C7" w14:textId="77777777" w:rsidR="00011D23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: &lt;Index of species n&gt;</w:t>
      </w:r>
    </w:p>
    <w:p w14:paraId="00885421" w14:textId="77777777" w:rsidR="00011D23" w:rsidRDefault="00011D23" w:rsidP="00011D23">
      <w:pPr>
        <w:spacing w:line="240" w:lineRule="auto"/>
        <w:contextualSpacing/>
        <w:jc w:val="left"/>
        <w:rPr>
          <w:b/>
        </w:rPr>
      </w:pPr>
    </w:p>
    <w:p w14:paraId="363A68A7" w14:textId="77777777" w:rsidR="00011D23" w:rsidRPr="00045930" w:rsidRDefault="00011D23" w:rsidP="00011D23">
      <w:pPr>
        <w:spacing w:line="240" w:lineRule="auto"/>
        <w:contextualSpacing/>
        <w:jc w:val="left"/>
        <w:rPr>
          <w:b/>
          <w:color w:val="00B050"/>
        </w:rPr>
      </w:pPr>
      <w:r w:rsidRPr="00045930">
        <w:rPr>
          <w:b/>
          <w:color w:val="00B050"/>
        </w:rPr>
        <w:t>Set parameters for PIPE in PIPE_org.txt</w:t>
      </w:r>
    </w:p>
    <w:p w14:paraId="79CD9206" w14:textId="671C9F1D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PIPE</w:t>
      </w:r>
      <w:r>
        <w:rPr>
          <w:b/>
        </w:rPr>
        <w:t>4</w:t>
      </w:r>
      <w:r w:rsidRPr="00045930">
        <w:rPr>
          <w:b/>
        </w:rPr>
        <w:t>/data/PIPE_org.txt</w:t>
      </w:r>
    </w:p>
    <w:p w14:paraId="5E67FBB2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</w:p>
    <w:p w14:paraId="562FBDE5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 &lt;Number of species&gt;</w:t>
      </w:r>
    </w:p>
    <w:p w14:paraId="0094D90E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1       &lt;Number of training datasets&gt;</w:t>
      </w:r>
    </w:p>
    <w:p w14:paraId="69579FE9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  <w:r w:rsidRPr="00045930">
        <w:rPr>
          <w:b/>
        </w:rPr>
        <w:t>0,0   &lt;index of training dataset of species&gt;, &lt;index of training dataset of species&gt;</w:t>
      </w:r>
    </w:p>
    <w:p w14:paraId="619EA5D4" w14:textId="77777777" w:rsidR="00011D23" w:rsidRPr="00045930" w:rsidRDefault="00011D23" w:rsidP="00011D23">
      <w:pPr>
        <w:spacing w:line="240" w:lineRule="auto"/>
        <w:contextualSpacing/>
        <w:jc w:val="left"/>
        <w:rPr>
          <w:b/>
        </w:rPr>
      </w:pPr>
    </w:p>
    <w:p w14:paraId="1E4CA8CF" w14:textId="77777777" w:rsidR="00011D23" w:rsidRPr="009A308A" w:rsidRDefault="00011D23" w:rsidP="00011D23">
      <w:pPr>
        <w:spacing w:line="240" w:lineRule="auto"/>
        <w:contextualSpacing/>
        <w:jc w:val="left"/>
        <w:rPr>
          <w:b/>
          <w:u w:val="single"/>
        </w:rPr>
      </w:pPr>
      <w:r w:rsidRPr="009A308A">
        <w:rPr>
          <w:b/>
          <w:u w:val="single"/>
        </w:rPr>
        <w:t>Note:</w:t>
      </w:r>
    </w:p>
    <w:p w14:paraId="7DF4CB29" w14:textId="77777777" w:rsidR="00011D23" w:rsidRPr="00045930" w:rsidRDefault="00011D23" w:rsidP="00011D23">
      <w:pPr>
        <w:spacing w:line="240" w:lineRule="auto"/>
        <w:contextualSpacing/>
        <w:jc w:val="left"/>
      </w:pPr>
      <w:r w:rsidRPr="00045930">
        <w:t xml:space="preserve">Ensure full read/write/execute permissions in the </w:t>
      </w:r>
      <w:r>
        <w:t>PIPE directory</w:t>
      </w:r>
      <w:r w:rsidRPr="00045930">
        <w:t>, example:</w:t>
      </w:r>
    </w:p>
    <w:p w14:paraId="3322EC6A" w14:textId="77777777" w:rsidR="00011D23" w:rsidRPr="00045930" w:rsidRDefault="00011D23" w:rsidP="00011D23">
      <w:pPr>
        <w:spacing w:line="240" w:lineRule="auto"/>
        <w:contextualSpacing/>
        <w:jc w:val="left"/>
      </w:pPr>
      <w:proofErr w:type="spellStart"/>
      <w:r w:rsidRPr="00045930">
        <w:t>chmod</w:t>
      </w:r>
      <w:proofErr w:type="spellEnd"/>
      <w:r w:rsidRPr="00045930">
        <w:t xml:space="preserve"> -R </w:t>
      </w:r>
      <w:proofErr w:type="spellStart"/>
      <w:r w:rsidRPr="00045930">
        <w:t>u</w:t>
      </w:r>
      <w:r>
        <w:t>g</w:t>
      </w:r>
      <w:r w:rsidRPr="00045930">
        <w:t>+rwx</w:t>
      </w:r>
      <w:proofErr w:type="spellEnd"/>
      <w:r w:rsidRPr="00045930">
        <w:t xml:space="preserve"> </w:t>
      </w:r>
      <w:proofErr w:type="gramStart"/>
      <w:r>
        <w:t>PIPE</w:t>
      </w:r>
      <w:r w:rsidRPr="00045930">
        <w:t xml:space="preserve">  (</w:t>
      </w:r>
      <w:proofErr w:type="gramEnd"/>
      <w:r w:rsidRPr="00045930">
        <w:t xml:space="preserve">recursive, user, </w:t>
      </w:r>
      <w:r>
        <w:t xml:space="preserve">group, </w:t>
      </w:r>
      <w:r w:rsidRPr="00045930">
        <w:t xml:space="preserve">read, write &amp; exec for the working </w:t>
      </w:r>
      <w:proofErr w:type="spellStart"/>
      <w:r w:rsidRPr="00045930">
        <w:t>dir</w:t>
      </w:r>
      <w:proofErr w:type="spellEnd"/>
      <w:r w:rsidRPr="00045930">
        <w:t>)</w:t>
      </w:r>
    </w:p>
    <w:p w14:paraId="769AD028" w14:textId="1847FFD7" w:rsidR="009F0A42" w:rsidRDefault="00011D23" w:rsidP="001B4DB8">
      <w:pPr>
        <w:spacing w:line="240" w:lineRule="auto"/>
        <w:contextualSpacing/>
        <w:jc w:val="left"/>
        <w:rPr>
          <w:b/>
          <w:color w:val="00B050"/>
        </w:rPr>
      </w:pPr>
      <w:r w:rsidRPr="00045930">
        <w:t xml:space="preserve">if this doesn’t work may need to do </w:t>
      </w:r>
      <w:proofErr w:type="spellStart"/>
      <w:r w:rsidRPr="00045930">
        <w:t>chmod</w:t>
      </w:r>
      <w:proofErr w:type="spellEnd"/>
      <w:r w:rsidRPr="00045930">
        <w:t xml:space="preserve"> -R </w:t>
      </w:r>
      <w:proofErr w:type="spellStart"/>
      <w:r w:rsidRPr="00045930">
        <w:t>ugo+rwx</w:t>
      </w:r>
      <w:proofErr w:type="spellEnd"/>
      <w:r w:rsidRPr="00045930">
        <w:t xml:space="preserve"> </w:t>
      </w:r>
      <w:proofErr w:type="gramStart"/>
      <w:r w:rsidRPr="00045930">
        <w:t>working  (</w:t>
      </w:r>
      <w:proofErr w:type="gramEnd"/>
      <w:r w:rsidRPr="00045930">
        <w:t>user, group, other)</w:t>
      </w:r>
      <w:commentRangeStart w:id="11"/>
      <w:commentRangeEnd w:id="11"/>
      <w:r>
        <w:rPr>
          <w:rStyle w:val="CommentReference"/>
        </w:rPr>
        <w:commentReference w:id="11"/>
      </w:r>
      <w:commentRangeStart w:id="12"/>
      <w:commentRangeEnd w:id="12"/>
      <w:r>
        <w:rPr>
          <w:rStyle w:val="CommentReference"/>
        </w:rPr>
        <w:commentReference w:id="12"/>
      </w:r>
      <w:commentRangeStart w:id="13"/>
      <w:commentRangeEnd w:id="13"/>
      <w:r>
        <w:rPr>
          <w:rStyle w:val="CommentReference"/>
        </w:rPr>
        <w:commentReference w:id="13"/>
      </w:r>
      <w:commentRangeStart w:id="14"/>
      <w:commentRangeEnd w:id="14"/>
      <w:r>
        <w:rPr>
          <w:rStyle w:val="CommentReference"/>
        </w:rPr>
        <w:commentReference w:id="14"/>
      </w:r>
    </w:p>
    <w:p w14:paraId="2FB6408A" w14:textId="77777777" w:rsidR="00F12B3D" w:rsidRDefault="008631F5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Open</w:t>
      </w:r>
      <w:r w:rsidR="00F12B3D">
        <w:rPr>
          <w:b/>
          <w:color w:val="00B050"/>
        </w:rPr>
        <w:t>:</w:t>
      </w:r>
    </w:p>
    <w:p w14:paraId="5B5B01DD" w14:textId="25BAA5DC" w:rsidR="002B02FE" w:rsidRPr="004951B7" w:rsidRDefault="00FD567F" w:rsidP="001B4DB8">
      <w:pPr>
        <w:spacing w:line="240" w:lineRule="auto"/>
        <w:contextualSpacing/>
        <w:jc w:val="left"/>
        <w:rPr>
          <w:color w:val="00B050"/>
        </w:rPr>
      </w:pPr>
      <w:r>
        <w:rPr>
          <w:color w:val="00B050"/>
        </w:rPr>
        <w:t>path_to_PIPE</w:t>
      </w:r>
      <w:r w:rsidR="00CB6C7E">
        <w:rPr>
          <w:color w:val="00B050"/>
        </w:rPr>
        <w:t>/</w:t>
      </w:r>
      <w:r w:rsidR="00610BCE">
        <w:rPr>
          <w:bCs/>
          <w:color w:val="00B050"/>
        </w:rPr>
        <w:t>PIPE</w:t>
      </w:r>
      <w:r w:rsidR="009A21C3" w:rsidRPr="00E57830">
        <w:rPr>
          <w:color w:val="00B050"/>
        </w:rPr>
        <w:t>/PIPE4/</w:t>
      </w:r>
      <w:r w:rsidR="00133041" w:rsidRPr="00133041">
        <w:rPr>
          <w:bCs/>
          <w:color w:val="00B050"/>
        </w:rPr>
        <w:t>setup-yeast_gentab.py</w:t>
      </w:r>
    </w:p>
    <w:p w14:paraId="7A607033" w14:textId="60BD473E" w:rsidR="00D13C7E" w:rsidRDefault="00D13C7E" w:rsidP="001B4DB8">
      <w:pPr>
        <w:spacing w:line="240" w:lineRule="auto"/>
        <w:contextualSpacing/>
        <w:jc w:val="left"/>
        <w:rPr>
          <w:b/>
          <w:color w:val="00B050"/>
        </w:rPr>
      </w:pPr>
    </w:p>
    <w:p w14:paraId="5862F2F5" w14:textId="6B226C6A" w:rsidR="00D13C7E" w:rsidRDefault="00B03A1D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Set the </w:t>
      </w:r>
      <w:r w:rsidR="00F12B3D">
        <w:rPr>
          <w:b/>
          <w:color w:val="00B050"/>
        </w:rPr>
        <w:t xml:space="preserve">absolute path of </w:t>
      </w:r>
      <w:r w:rsidR="002E2AC2">
        <w:rPr>
          <w:b/>
          <w:color w:val="00B050"/>
        </w:rPr>
        <w:t>“</w:t>
      </w:r>
      <w:proofErr w:type="spellStart"/>
      <w:r w:rsidR="002E2AC2">
        <w:rPr>
          <w:b/>
          <w:color w:val="00B050"/>
        </w:rPr>
        <w:t>base_dir</w:t>
      </w:r>
      <w:proofErr w:type="spellEnd"/>
      <w:r w:rsidR="002E2AC2">
        <w:rPr>
          <w:b/>
          <w:color w:val="00B050"/>
        </w:rPr>
        <w:t>”</w:t>
      </w:r>
      <w:r w:rsidR="00370D08">
        <w:rPr>
          <w:b/>
          <w:color w:val="00B050"/>
        </w:rPr>
        <w:t>,</w:t>
      </w:r>
      <w:r w:rsidR="001A635B">
        <w:rPr>
          <w:b/>
          <w:color w:val="00B050"/>
        </w:rPr>
        <w:t xml:space="preserve"> </w:t>
      </w:r>
      <w:r w:rsidR="00370D08">
        <w:rPr>
          <w:b/>
          <w:color w:val="00B050"/>
        </w:rPr>
        <w:t>example:</w:t>
      </w:r>
    </w:p>
    <w:p w14:paraId="47D2F399" w14:textId="2CBF69A4" w:rsidR="00AD0973" w:rsidRDefault="00AC1487" w:rsidP="001B4DB8">
      <w:pPr>
        <w:spacing w:line="240" w:lineRule="auto"/>
        <w:contextualSpacing/>
        <w:jc w:val="left"/>
        <w:rPr>
          <w:bCs/>
          <w:color w:val="00B050"/>
        </w:rPr>
      </w:pPr>
      <w:proofErr w:type="spellStart"/>
      <w:r>
        <w:rPr>
          <w:bCs/>
          <w:color w:val="00B050"/>
        </w:rPr>
        <w:t>base_dir</w:t>
      </w:r>
      <w:proofErr w:type="spellEnd"/>
      <w:r>
        <w:rPr>
          <w:bCs/>
          <w:color w:val="00B050"/>
        </w:rPr>
        <w:t xml:space="preserve"> = </w:t>
      </w:r>
      <w:r w:rsidR="00FD567F">
        <w:rPr>
          <w:bCs/>
          <w:color w:val="00B050"/>
        </w:rPr>
        <w:t>“</w:t>
      </w:r>
      <w:proofErr w:type="spellStart"/>
      <w:r w:rsidR="00FD567F">
        <w:rPr>
          <w:color w:val="00B050"/>
        </w:rPr>
        <w:t>path_to_PIPE</w:t>
      </w:r>
      <w:proofErr w:type="spellEnd"/>
      <w:r w:rsidR="00FD567F">
        <w:rPr>
          <w:color w:val="00B050"/>
        </w:rPr>
        <w:t>/</w:t>
      </w:r>
      <w:r w:rsidR="00610BCE">
        <w:rPr>
          <w:bCs/>
          <w:color w:val="00B050"/>
        </w:rPr>
        <w:t>PIPE</w:t>
      </w:r>
      <w:r w:rsidR="00980D71" w:rsidRPr="00980D71">
        <w:rPr>
          <w:bCs/>
          <w:color w:val="00B050"/>
        </w:rPr>
        <w:t>/PIPE4</w:t>
      </w:r>
      <w:r>
        <w:rPr>
          <w:bCs/>
          <w:color w:val="00B050"/>
        </w:rPr>
        <w:t>”</w:t>
      </w:r>
      <w:r w:rsidR="00980D71">
        <w:rPr>
          <w:bCs/>
          <w:color w:val="00B050"/>
        </w:rPr>
        <w:t xml:space="preserve"> </w:t>
      </w:r>
    </w:p>
    <w:p w14:paraId="02397A1E" w14:textId="63B10606" w:rsidR="00370D08" w:rsidRPr="00980D71" w:rsidRDefault="00980D71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Do not include a trailing slash </w:t>
      </w:r>
      <w:r w:rsidR="00285BA8">
        <w:rPr>
          <w:bCs/>
          <w:color w:val="00B050"/>
        </w:rPr>
        <w:t>after</w:t>
      </w:r>
      <w:r>
        <w:rPr>
          <w:bCs/>
          <w:color w:val="00B050"/>
        </w:rPr>
        <w:t xml:space="preserve"> PIPE4</w:t>
      </w:r>
      <w:r w:rsidR="001403D3">
        <w:rPr>
          <w:bCs/>
          <w:color w:val="00B050"/>
        </w:rPr>
        <w:t xml:space="preserve"> </w:t>
      </w:r>
    </w:p>
    <w:p w14:paraId="3E4B9C70" w14:textId="2B4FD90E" w:rsidR="00FC153E" w:rsidRDefault="00FC153E" w:rsidP="001B4DB8">
      <w:pPr>
        <w:spacing w:line="240" w:lineRule="auto"/>
        <w:contextualSpacing/>
        <w:jc w:val="left"/>
        <w:rPr>
          <w:bCs/>
          <w:color w:val="00B050"/>
        </w:rPr>
      </w:pPr>
    </w:p>
    <w:p w14:paraId="47C47B73" w14:textId="566DE5DE" w:rsidR="00027C31" w:rsidRDefault="001E228D" w:rsidP="00027C31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In the</w:t>
      </w:r>
      <w:r w:rsidR="002F4600">
        <w:rPr>
          <w:b/>
          <w:color w:val="00B050"/>
        </w:rPr>
        <w:t xml:space="preserve"> PIPE</w:t>
      </w:r>
      <w:r w:rsidR="00027C31" w:rsidRPr="00E57830">
        <w:rPr>
          <w:b/>
          <w:color w:val="00B050"/>
        </w:rPr>
        <w:t xml:space="preserve">/PIPE4 </w:t>
      </w:r>
      <w:r w:rsidR="00027C31">
        <w:rPr>
          <w:b/>
          <w:color w:val="00B050"/>
        </w:rPr>
        <w:t xml:space="preserve">Directory Run </w:t>
      </w:r>
      <w:r w:rsidR="004367D1" w:rsidRPr="004367D1">
        <w:rPr>
          <w:b/>
          <w:color w:val="00B050"/>
        </w:rPr>
        <w:t>setup-yeast_gentab.py</w:t>
      </w:r>
      <w:r w:rsidR="0096082E">
        <w:rPr>
          <w:b/>
          <w:color w:val="00B050"/>
        </w:rPr>
        <w:t xml:space="preserve"> by </w:t>
      </w:r>
      <w:r w:rsidR="00A71509">
        <w:rPr>
          <w:b/>
          <w:color w:val="00B050"/>
        </w:rPr>
        <w:t>typing:</w:t>
      </w:r>
    </w:p>
    <w:p w14:paraId="15119886" w14:textId="23F48202" w:rsidR="00A71509" w:rsidRPr="00A71509" w:rsidRDefault="000C4DC1" w:rsidP="00027C31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p</w:t>
      </w:r>
      <w:r w:rsidR="0013303C">
        <w:rPr>
          <w:bCs/>
          <w:color w:val="00B050"/>
        </w:rPr>
        <w:t xml:space="preserve">ython </w:t>
      </w:r>
      <w:r w:rsidR="00B15816" w:rsidRPr="00133041">
        <w:rPr>
          <w:bCs/>
          <w:color w:val="00B050"/>
        </w:rPr>
        <w:t>setup-yeast_gentab.py</w:t>
      </w:r>
    </w:p>
    <w:p w14:paraId="3146CA2D" w14:textId="360A3D07" w:rsidR="001E228D" w:rsidRPr="00107E94" w:rsidRDefault="00107E94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 xml:space="preserve">NOTE: </w:t>
      </w:r>
      <w:r>
        <w:rPr>
          <w:bCs/>
          <w:color w:val="00B050"/>
        </w:rPr>
        <w:t xml:space="preserve">This </w:t>
      </w:r>
      <w:r w:rsidR="00870844">
        <w:rPr>
          <w:bCs/>
          <w:color w:val="00B050"/>
        </w:rPr>
        <w:t>creates a file “protein_pairs</w:t>
      </w:r>
      <w:r w:rsidR="00F86C27">
        <w:rPr>
          <w:bCs/>
          <w:color w:val="00B050"/>
        </w:rPr>
        <w:t xml:space="preserve">_index.txt” This file is required later when running </w:t>
      </w:r>
      <w:proofErr w:type="spellStart"/>
      <w:r w:rsidR="00F86C27">
        <w:rPr>
          <w:bCs/>
          <w:color w:val="00B050"/>
        </w:rPr>
        <w:t>genTab</w:t>
      </w:r>
      <w:proofErr w:type="spellEnd"/>
      <w:r w:rsidR="00F36015">
        <w:rPr>
          <w:bCs/>
          <w:color w:val="00B050"/>
        </w:rPr>
        <w:t xml:space="preserve">. The file is in </w:t>
      </w:r>
      <w:proofErr w:type="spellStart"/>
      <w:r w:rsidR="00C523F3">
        <w:rPr>
          <w:bCs/>
          <w:color w:val="00B050"/>
        </w:rPr>
        <w:t>path_to_pipe</w:t>
      </w:r>
      <w:proofErr w:type="spellEnd"/>
      <w:r w:rsidR="008B2308" w:rsidRPr="008B2308">
        <w:rPr>
          <w:bCs/>
          <w:color w:val="00B050"/>
        </w:rPr>
        <w:t>/</w:t>
      </w:r>
      <w:r w:rsidR="002F4600">
        <w:rPr>
          <w:bCs/>
          <w:color w:val="00B050"/>
        </w:rPr>
        <w:t>PIPE</w:t>
      </w:r>
      <w:r w:rsidR="008B2308" w:rsidRPr="008B2308">
        <w:rPr>
          <w:bCs/>
          <w:color w:val="00B050"/>
        </w:rPr>
        <w:t>/PIPE4/data</w:t>
      </w:r>
    </w:p>
    <w:p w14:paraId="7924521A" w14:textId="77777777" w:rsidR="00FC153E" w:rsidRPr="00E57830" w:rsidRDefault="00FC153E" w:rsidP="001B4DB8">
      <w:pPr>
        <w:spacing w:line="240" w:lineRule="auto"/>
        <w:contextualSpacing/>
        <w:jc w:val="left"/>
        <w:rPr>
          <w:color w:val="00B050"/>
        </w:rPr>
      </w:pPr>
    </w:p>
    <w:p w14:paraId="36604A45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7F81DD14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340B33B7" w14:textId="77777777" w:rsidR="001B4DB8" w:rsidRPr="00045930" w:rsidRDefault="001B4DB8" w:rsidP="001B4DB8">
      <w:pPr>
        <w:spacing w:line="240" w:lineRule="auto"/>
        <w:contextualSpacing/>
        <w:jc w:val="left"/>
        <w:rPr>
          <w:b/>
          <w:color w:val="00B0F0"/>
        </w:rPr>
      </w:pPr>
    </w:p>
    <w:p w14:paraId="7BB21C6F" w14:textId="77777777" w:rsidR="001B4DB8" w:rsidRPr="00045930" w:rsidRDefault="001B4DB8" w:rsidP="001B4DB8">
      <w:pPr>
        <w:spacing w:line="240" w:lineRule="auto"/>
        <w:contextualSpacing/>
        <w:jc w:val="left"/>
        <w:rPr>
          <w:b/>
          <w:color w:val="00B050"/>
        </w:rPr>
      </w:pPr>
    </w:p>
    <w:p w14:paraId="7AF9DB43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bookmarkStart w:id="15" w:name="OLE_LINK87"/>
      <w:bookmarkStart w:id="16" w:name="OLE_LINK88"/>
      <w:bookmarkStart w:id="17" w:name="OLE_LINK89"/>
    </w:p>
    <w:p w14:paraId="5E5D8CCE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5E7786">
        <w:rPr>
          <w:b/>
          <w:color w:val="00B0F0"/>
          <w:sz w:val="28"/>
          <w:u w:val="single"/>
        </w:rPr>
        <w:t xml:space="preserve">Step 3: Run </w:t>
      </w:r>
      <w:proofErr w:type="spellStart"/>
      <w:r w:rsidRPr="005E7786">
        <w:rPr>
          <w:b/>
          <w:color w:val="00B0F0"/>
          <w:sz w:val="28"/>
          <w:u w:val="single"/>
        </w:rPr>
        <w:t>GenTab</w:t>
      </w:r>
      <w:proofErr w:type="spellEnd"/>
      <w:r w:rsidRPr="005E7786">
        <w:rPr>
          <w:b/>
          <w:color w:val="00B0F0"/>
          <w:sz w:val="28"/>
          <w:u w:val="single"/>
        </w:rPr>
        <w:t>:</w:t>
      </w:r>
    </w:p>
    <w:p w14:paraId="21185BF4" w14:textId="1B584B87" w:rsidR="00E8183A" w:rsidRDefault="00E8183A" w:rsidP="001B4DB8">
      <w:pPr>
        <w:spacing w:line="240" w:lineRule="auto"/>
        <w:contextualSpacing/>
        <w:jc w:val="left"/>
        <w:rPr>
          <w:bCs/>
          <w:color w:val="00B0F0"/>
          <w:szCs w:val="24"/>
        </w:rPr>
      </w:pPr>
      <w:r>
        <w:rPr>
          <w:bCs/>
          <w:color w:val="00B0F0"/>
          <w:szCs w:val="24"/>
        </w:rPr>
        <w:t xml:space="preserve">In this step the database </w:t>
      </w:r>
      <w:r w:rsidR="00644814">
        <w:rPr>
          <w:bCs/>
          <w:color w:val="00B0F0"/>
          <w:szCs w:val="24"/>
        </w:rPr>
        <w:t>folder will be populated with .</w:t>
      </w:r>
      <w:proofErr w:type="spellStart"/>
      <w:r w:rsidR="00644814">
        <w:rPr>
          <w:bCs/>
          <w:color w:val="00B0F0"/>
          <w:szCs w:val="24"/>
        </w:rPr>
        <w:t>db</w:t>
      </w:r>
      <w:proofErr w:type="spellEnd"/>
      <w:r w:rsidR="00644814">
        <w:rPr>
          <w:bCs/>
          <w:color w:val="00B0F0"/>
          <w:szCs w:val="24"/>
        </w:rPr>
        <w:t xml:space="preserve"> files later utilized by PIPE.</w:t>
      </w:r>
    </w:p>
    <w:p w14:paraId="25562CC5" w14:textId="77777777" w:rsidR="00452A5E" w:rsidRPr="00AA387A" w:rsidRDefault="00452A5E" w:rsidP="001B4DB8">
      <w:pPr>
        <w:spacing w:line="240" w:lineRule="auto"/>
        <w:contextualSpacing/>
        <w:jc w:val="left"/>
        <w:rPr>
          <w:color w:val="00B0F0"/>
          <w:szCs w:val="24"/>
        </w:rPr>
      </w:pPr>
    </w:p>
    <w:p w14:paraId="45EF913A" w14:textId="77777777" w:rsidR="001B4DB8" w:rsidRPr="00045930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bookmarkStart w:id="18" w:name="OLE_LINK64"/>
      <w:bookmarkStart w:id="19" w:name="OLE_LINK65"/>
      <w:bookmarkEnd w:id="15"/>
      <w:bookmarkEnd w:id="16"/>
      <w:bookmarkEnd w:id="17"/>
      <w:r>
        <w:rPr>
          <w:b/>
          <w:color w:val="00B050"/>
        </w:rPr>
        <w:t>Clean up previous compiled versions and compile a new version</w:t>
      </w:r>
    </w:p>
    <w:p w14:paraId="12A34879" w14:textId="0EDE0B19" w:rsidR="001B4DB8" w:rsidRPr="00045930" w:rsidRDefault="001B4DB8" w:rsidP="001B4DB8">
      <w:pPr>
        <w:spacing w:line="240" w:lineRule="auto"/>
        <w:contextualSpacing/>
        <w:jc w:val="left"/>
        <w:rPr>
          <w:b/>
        </w:rPr>
      </w:pPr>
      <w:bookmarkStart w:id="20" w:name="OLE_LINK3"/>
      <w:bookmarkEnd w:id="18"/>
      <w:bookmarkEnd w:id="19"/>
      <w:r w:rsidRPr="00045930">
        <w:t xml:space="preserve">Go to </w:t>
      </w:r>
      <w:proofErr w:type="spellStart"/>
      <w:r w:rsidR="00454407">
        <w:t>path</w:t>
      </w:r>
      <w:r w:rsidR="00C46699">
        <w:t>_to_PIPE</w:t>
      </w:r>
      <w:proofErr w:type="spellEnd"/>
      <w:r w:rsidR="00C46699">
        <w:t>/</w:t>
      </w:r>
      <w:r w:rsidR="00806FBC" w:rsidRPr="00806FBC">
        <w:t>PIPE/PIPE4/code/</w:t>
      </w:r>
      <w:proofErr w:type="spellStart"/>
      <w:r w:rsidR="00806FBC" w:rsidRPr="00806FBC">
        <w:t>genTab</w:t>
      </w:r>
      <w:proofErr w:type="spellEnd"/>
      <w:r w:rsidR="00806FBC" w:rsidRPr="00806FBC" w:rsidDel="00806FBC">
        <w:t xml:space="preserve"> </w:t>
      </w:r>
    </w:p>
    <w:bookmarkEnd w:id="20"/>
    <w:p w14:paraId="10F797F7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058D9F8C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252E75E8" w14:textId="77777777" w:rsidR="001B4DB8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Ensure the output directory of </w:t>
      </w:r>
      <w:proofErr w:type="spellStart"/>
      <w:r>
        <w:rPr>
          <w:b/>
          <w:color w:val="00B050"/>
        </w:rPr>
        <w:t>GenTab</w:t>
      </w:r>
      <w:proofErr w:type="spellEnd"/>
      <w:r>
        <w:rPr>
          <w:b/>
          <w:color w:val="00B050"/>
        </w:rPr>
        <w:t xml:space="preserve"> exists, known as: “database”</w:t>
      </w:r>
    </w:p>
    <w:p w14:paraId="24EB6F65" w14:textId="77777777" w:rsidR="00AA72BE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Example </w:t>
      </w:r>
      <w:proofErr w:type="spellStart"/>
      <w:r>
        <w:rPr>
          <w:b/>
          <w:color w:val="00B050"/>
        </w:rPr>
        <w:t>dir</w:t>
      </w:r>
      <w:proofErr w:type="spellEnd"/>
      <w:r>
        <w:rPr>
          <w:b/>
          <w:color w:val="00B050"/>
        </w:rPr>
        <w:t xml:space="preserve"> is </w:t>
      </w:r>
      <w:proofErr w:type="spellStart"/>
      <w:r w:rsidR="00AA72BE">
        <w:rPr>
          <w:b/>
          <w:bCs/>
        </w:rPr>
        <w:t>path_to_PIPE</w:t>
      </w:r>
      <w:proofErr w:type="spellEnd"/>
      <w:r w:rsidR="00517FBE" w:rsidRPr="00AA72BE">
        <w:rPr>
          <w:b/>
          <w:bCs/>
        </w:rPr>
        <w:t>/</w:t>
      </w:r>
      <w:r w:rsidR="006710B8">
        <w:rPr>
          <w:b/>
          <w:bCs/>
        </w:rPr>
        <w:t>PIPE</w:t>
      </w:r>
      <w:r w:rsidR="009F3FB0" w:rsidRPr="009F3FB0">
        <w:rPr>
          <w:b/>
          <w:color w:val="00B050"/>
        </w:rPr>
        <w:t>/PIPE4/database</w:t>
      </w:r>
    </w:p>
    <w:p w14:paraId="026E1A07" w14:textId="72EDBEA4" w:rsidR="001B4DB8" w:rsidRPr="00045930" w:rsidRDefault="001B4DB8" w:rsidP="001B4DB8">
      <w:pPr>
        <w:spacing w:line="240" w:lineRule="auto"/>
        <w:contextualSpacing/>
        <w:jc w:val="left"/>
      </w:pPr>
      <w:r>
        <w:t>by typing in:</w:t>
      </w:r>
    </w:p>
    <w:p w14:paraId="1E261F46" w14:textId="77777777" w:rsidR="00AA72BE" w:rsidRDefault="001B4DB8" w:rsidP="001B4DB8">
      <w:pPr>
        <w:spacing w:line="240" w:lineRule="auto"/>
        <w:contextualSpacing/>
        <w:jc w:val="left"/>
      </w:pPr>
      <w:r>
        <w:t>“</w:t>
      </w:r>
      <w:proofErr w:type="spellStart"/>
      <w:r w:rsidRPr="00045930">
        <w:t>mkdir</w:t>
      </w:r>
      <w:proofErr w:type="spellEnd"/>
      <w:r w:rsidRPr="00045930">
        <w:t xml:space="preserve"> database </w:t>
      </w:r>
      <w:r>
        <w:t>“</w:t>
      </w:r>
    </w:p>
    <w:p w14:paraId="54E942BA" w14:textId="2CCA0495" w:rsidR="001B4DB8" w:rsidRPr="00045930" w:rsidRDefault="001B4DB8" w:rsidP="001B4DB8">
      <w:pPr>
        <w:spacing w:line="240" w:lineRule="auto"/>
        <w:contextualSpacing/>
        <w:jc w:val="left"/>
      </w:pPr>
      <w:r w:rsidRPr="00045930">
        <w:t>(make sure to cr</w:t>
      </w:r>
      <w:r>
        <w:t xml:space="preserve">eate this directory within </w:t>
      </w:r>
      <w:proofErr w:type="spellStart"/>
      <w:r w:rsidR="00AA72BE">
        <w:t>path_to_pipe</w:t>
      </w:r>
      <w:proofErr w:type="spellEnd"/>
      <w:r w:rsidR="00AA72BE">
        <w:t>/PIPE</w:t>
      </w:r>
      <w:r w:rsidR="0053054F" w:rsidRPr="00AA387A">
        <w:t>/PIPE4</w:t>
      </w:r>
      <w:r w:rsidRPr="00045930">
        <w:t>)</w:t>
      </w:r>
    </w:p>
    <w:p w14:paraId="13B1BEA7" w14:textId="77777777" w:rsidR="001B4DB8" w:rsidRDefault="001B4DB8" w:rsidP="001B4DB8">
      <w:pPr>
        <w:spacing w:line="240" w:lineRule="auto"/>
        <w:contextualSpacing/>
        <w:jc w:val="left"/>
      </w:pPr>
    </w:p>
    <w:p w14:paraId="24EBD86C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06DA7337" w14:textId="77777777" w:rsidR="001B4DB8" w:rsidRDefault="001B4DB8" w:rsidP="001B4DB8">
      <w:pPr>
        <w:spacing w:line="240" w:lineRule="auto"/>
        <w:contextualSpacing/>
        <w:jc w:val="left"/>
      </w:pPr>
      <w:r>
        <w:rPr>
          <w:b/>
          <w:color w:val="00B050"/>
        </w:rPr>
        <w:t>RAM requirement</w:t>
      </w:r>
      <w:r w:rsidRPr="0090261A">
        <w:rPr>
          <w:b/>
          <w:color w:val="00B050"/>
        </w:rPr>
        <w:t>:</w:t>
      </w:r>
    </w:p>
    <w:p w14:paraId="0582BF81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t xml:space="preserve">Number of proteins * length of longest protein * 8 bytes * 2 (for redundant array) </w:t>
      </w:r>
    </w:p>
    <w:p w14:paraId="03F96606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t xml:space="preserve">To convert to </w:t>
      </w:r>
      <w:proofErr w:type="gramStart"/>
      <w:r w:rsidRPr="00045930">
        <w:t>gigabytes</w:t>
      </w:r>
      <w:proofErr w:type="gramEnd"/>
      <w:r w:rsidRPr="00045930">
        <w:t xml:space="preserve"> divide by 1024^3</w:t>
      </w:r>
    </w:p>
    <w:p w14:paraId="11CBA376" w14:textId="77777777" w:rsidR="001B4DB8" w:rsidRPr="00045930" w:rsidRDefault="001B4DB8" w:rsidP="001B4DB8">
      <w:pPr>
        <w:spacing w:line="240" w:lineRule="auto"/>
        <w:contextualSpacing/>
        <w:jc w:val="left"/>
      </w:pPr>
      <w:r w:rsidRPr="00045930">
        <w:br/>
        <w:t xml:space="preserve">Theoretical Example: 40,000 proteins * 20,000 amino acids * 8 bytes * 2 = 12 </w:t>
      </w:r>
      <w:proofErr w:type="spellStart"/>
      <w:r w:rsidRPr="00045930">
        <w:t>gb</w:t>
      </w:r>
      <w:proofErr w:type="spellEnd"/>
      <w:r w:rsidRPr="00045930">
        <w:t xml:space="preserve"> of ram</w:t>
      </w:r>
    </w:p>
    <w:p w14:paraId="4C4AB0F2" w14:textId="77777777" w:rsidR="001B4DB8" w:rsidRPr="00045930" w:rsidRDefault="001B4DB8" w:rsidP="001B4DB8">
      <w:pPr>
        <w:spacing w:line="240" w:lineRule="auto"/>
        <w:contextualSpacing/>
        <w:jc w:val="left"/>
      </w:pPr>
      <w:r>
        <w:t>Experimental Example</w:t>
      </w:r>
      <w:r w:rsidRPr="00045930">
        <w:t>: 20,500 proteins * 8,900 amino acids was 1.65 GB of RAM (theoretical is 2.7 GB)</w:t>
      </w:r>
    </w:p>
    <w:p w14:paraId="68730DE7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20E93687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bookmarkStart w:id="21" w:name="OLE_LINK84"/>
      <w:bookmarkStart w:id="22" w:name="OLE_LINK85"/>
      <w:bookmarkStart w:id="23" w:name="OLE_LINK86"/>
      <w:r w:rsidRPr="0090261A">
        <w:rPr>
          <w:b/>
          <w:color w:val="00B050"/>
        </w:rPr>
        <w:t>CPU Runtime:</w:t>
      </w:r>
    </w:p>
    <w:bookmarkEnd w:id="21"/>
    <w:bookmarkEnd w:id="22"/>
    <w:bookmarkEnd w:id="23"/>
    <w:p w14:paraId="2DDDAA31" w14:textId="77777777" w:rsidR="001B4DB8" w:rsidRPr="00045930" w:rsidRDefault="001B4DB8" w:rsidP="001B4DB8">
      <w:pPr>
        <w:spacing w:line="240" w:lineRule="auto"/>
        <w:contextualSpacing/>
        <w:jc w:val="left"/>
      </w:pPr>
      <w:proofErr w:type="spellStart"/>
      <w:r w:rsidRPr="00045930">
        <w:t>Gentab</w:t>
      </w:r>
      <w:proofErr w:type="spellEnd"/>
      <w:r w:rsidRPr="00045930">
        <w:t xml:space="preserve"> should scale linearly across number of cores, and across execution time. Setting up </w:t>
      </w:r>
      <w:proofErr w:type="spellStart"/>
      <w:r w:rsidRPr="00045930">
        <w:t>gentab</w:t>
      </w:r>
      <w:proofErr w:type="spellEnd"/>
      <w:r w:rsidRPr="00045930">
        <w:t xml:space="preserve"> for 20,500 proteins across 8 cores took about 16 hours</w:t>
      </w:r>
      <w:r>
        <w:t xml:space="preserve">, so scale up and down according to </w:t>
      </w:r>
      <w:proofErr w:type="spellStart"/>
      <w:r>
        <w:t>cpu</w:t>
      </w:r>
      <w:proofErr w:type="spellEnd"/>
      <w:r>
        <w:t xml:space="preserve"> cores and number of proteins</w:t>
      </w:r>
    </w:p>
    <w:p w14:paraId="2BD6E8C7" w14:textId="77777777" w:rsidR="001B4DB8" w:rsidRDefault="001B4DB8" w:rsidP="001B4DB8">
      <w:pPr>
        <w:spacing w:line="240" w:lineRule="auto"/>
        <w:contextualSpacing/>
        <w:jc w:val="left"/>
      </w:pPr>
      <w:r>
        <w:t>11,000 proteins across 20 cores took 2 hours</w:t>
      </w:r>
    </w:p>
    <w:p w14:paraId="6EACDF00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78F3F27D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90261A">
        <w:rPr>
          <w:b/>
          <w:color w:val="00B050"/>
        </w:rPr>
        <w:t>Storage requirements:</w:t>
      </w:r>
    </w:p>
    <w:p w14:paraId="41AAB067" w14:textId="77777777" w:rsidR="001B4DB8" w:rsidRDefault="001B4DB8" w:rsidP="001B4DB8">
      <w:pPr>
        <w:spacing w:line="240" w:lineRule="auto"/>
        <w:contextualSpacing/>
        <w:jc w:val="left"/>
      </w:pPr>
      <w:r w:rsidRPr="00045930">
        <w:t>20 GB of /database files were generated with those 20,500 proteins. This also sca</w:t>
      </w:r>
      <w:r>
        <w:t>les linearly with number of proteins assuming the same average protein length (this was for humans)</w:t>
      </w:r>
    </w:p>
    <w:p w14:paraId="4C3E3729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09D6EE46" w14:textId="77777777" w:rsidR="001B4DB8" w:rsidRPr="00B41B46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bookmarkStart w:id="24" w:name="OLE_LINK82"/>
      <w:bookmarkStart w:id="25" w:name="OLE_LINK83"/>
      <w:r>
        <w:rPr>
          <w:b/>
          <w:color w:val="00B050"/>
        </w:rPr>
        <w:t>T</w:t>
      </w:r>
      <w:r w:rsidRPr="00B41B46">
        <w:rPr>
          <w:b/>
          <w:color w:val="00B050"/>
        </w:rPr>
        <w:t xml:space="preserve">he arguments required to run </w:t>
      </w:r>
      <w:proofErr w:type="spellStart"/>
      <w:r w:rsidRPr="00B41B46">
        <w:rPr>
          <w:b/>
          <w:color w:val="00B050"/>
        </w:rPr>
        <w:t>genTab</w:t>
      </w:r>
      <w:proofErr w:type="spellEnd"/>
      <w:r w:rsidRPr="00B41B46">
        <w:rPr>
          <w:b/>
          <w:color w:val="00B050"/>
        </w:rPr>
        <w:t xml:space="preserve"> are provided here</w:t>
      </w:r>
    </w:p>
    <w:bookmarkEnd w:id="24"/>
    <w:bookmarkEnd w:id="25"/>
    <w:p w14:paraId="157FA6C2" w14:textId="77777777" w:rsidR="001B4DB8" w:rsidRDefault="001B4DB8" w:rsidP="001B4DB8">
      <w:pPr>
        <w:spacing w:line="240" w:lineRule="auto"/>
        <w:contextualSpacing/>
        <w:jc w:val="left"/>
      </w:pPr>
      <w:r>
        <w:t xml:space="preserve">0 is the directory location of the compiled </w:t>
      </w:r>
      <w:proofErr w:type="spellStart"/>
      <w:r>
        <w:t>genTab</w:t>
      </w:r>
      <w:proofErr w:type="spellEnd"/>
    </w:p>
    <w:p w14:paraId="5D2D2436" w14:textId="77777777" w:rsidR="001B4DB8" w:rsidRDefault="001B4DB8" w:rsidP="001B4DB8">
      <w:pPr>
        <w:spacing w:line="240" w:lineRule="auto"/>
        <w:contextualSpacing/>
        <w:jc w:val="left"/>
      </w:pPr>
      <w:r>
        <w:t>1 is the protein sequences file protein_sequences.txt (</w:t>
      </w:r>
      <w:r w:rsidRPr="00045930">
        <w:t>PROTEIN_SEQ_FILE</w:t>
      </w:r>
      <w:r>
        <w:t>)</w:t>
      </w:r>
    </w:p>
    <w:p w14:paraId="27D30D40" w14:textId="77777777" w:rsidR="001B4DB8" w:rsidRDefault="001B4DB8" w:rsidP="001B4DB8">
      <w:pPr>
        <w:spacing w:line="240" w:lineRule="auto"/>
        <w:contextualSpacing/>
        <w:jc w:val="left"/>
      </w:pPr>
      <w:r>
        <w:lastRenderedPageBreak/>
        <w:t xml:space="preserve">2 is the protein database directory (to be populated by </w:t>
      </w:r>
      <w:proofErr w:type="spellStart"/>
      <w:r>
        <w:t>genTab</w:t>
      </w:r>
      <w:proofErr w:type="spellEnd"/>
      <w:r>
        <w:t>) (DBDIR)</w:t>
      </w:r>
    </w:p>
    <w:p w14:paraId="66B01DB9" w14:textId="77777777" w:rsidR="001B4DB8" w:rsidRDefault="001B4DB8" w:rsidP="001B4DB8">
      <w:pPr>
        <w:spacing w:line="240" w:lineRule="auto"/>
        <w:contextualSpacing/>
        <w:jc w:val="left"/>
      </w:pPr>
      <w:r>
        <w:t>3 is the genTab_org.txt settings file (ORG_SETTINGS)</w:t>
      </w:r>
    </w:p>
    <w:p w14:paraId="0D713B5F" w14:textId="77777777" w:rsidR="001B4DB8" w:rsidRPr="00045930" w:rsidRDefault="001B4DB8" w:rsidP="001B4DB8">
      <w:pPr>
        <w:spacing w:line="240" w:lineRule="auto"/>
        <w:contextualSpacing/>
        <w:jc w:val="left"/>
      </w:pPr>
      <w:r>
        <w:t xml:space="preserve">4 </w:t>
      </w:r>
      <w:proofErr w:type="spellStart"/>
      <w:r w:rsidRPr="00027587">
        <w:t>protein_pairs_index</w:t>
      </w:r>
      <w:proofErr w:type="spellEnd"/>
      <w:r w:rsidRPr="00027587">
        <w:t xml:space="preserve"> file created by the convertPairs.pl </w:t>
      </w:r>
      <w:proofErr w:type="gramStart"/>
      <w:r w:rsidRPr="00027587">
        <w:t>script</w:t>
      </w:r>
      <w:r>
        <w:t xml:space="preserve">  (</w:t>
      </w:r>
      <w:proofErr w:type="gramEnd"/>
      <w:r>
        <w:t>PAIRS_FILE)</w:t>
      </w:r>
    </w:p>
    <w:p w14:paraId="4BFF53F9" w14:textId="77777777" w:rsidR="001B4DB8" w:rsidRDefault="001B4DB8" w:rsidP="001B4DB8">
      <w:pPr>
        <w:spacing w:line="240" w:lineRule="auto"/>
        <w:contextualSpacing/>
        <w:jc w:val="left"/>
      </w:pPr>
    </w:p>
    <w:p w14:paraId="1D455498" w14:textId="77777777" w:rsidR="001B4DB8" w:rsidRPr="00B41B46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Example </w:t>
      </w:r>
      <w:r w:rsidRPr="00B41B46">
        <w:rPr>
          <w:b/>
          <w:color w:val="00B050"/>
        </w:rPr>
        <w:t xml:space="preserve">Carleton research compute services) (8 cores, unspecified </w:t>
      </w:r>
      <w:proofErr w:type="gramStart"/>
      <w:r w:rsidRPr="00B41B46">
        <w:rPr>
          <w:b/>
          <w:color w:val="00B050"/>
        </w:rPr>
        <w:t>runtime</w:t>
      </w:r>
      <w:proofErr w:type="gramEnd"/>
      <w:r w:rsidRPr="00B41B46">
        <w:rPr>
          <w:b/>
          <w:color w:val="00B050"/>
        </w:rPr>
        <w:t xml:space="preserve"> and ram per CPU</w:t>
      </w:r>
    </w:p>
    <w:p w14:paraId="07CB1C98" w14:textId="3CB2D201" w:rsidR="001B4DB8" w:rsidRPr="00045930" w:rsidRDefault="001B4DB8" w:rsidP="001B4DB8">
      <w:pPr>
        <w:spacing w:line="240" w:lineRule="auto"/>
        <w:contextualSpacing/>
        <w:jc w:val="left"/>
      </w:pPr>
      <w:bookmarkStart w:id="26" w:name="OLE_LINK6"/>
      <w:bookmarkStart w:id="27" w:name="OLE_LINK76"/>
      <w:proofErr w:type="spellStart"/>
      <w:r w:rsidRPr="00045930">
        <w:t>mpirun</w:t>
      </w:r>
      <w:proofErr w:type="spellEnd"/>
      <w:r w:rsidRPr="00045930">
        <w:t xml:space="preserve"> -n 8 </w:t>
      </w:r>
      <w:r w:rsidR="00C46C26" w:rsidRPr="00C46C26">
        <w:t>/home/</w:t>
      </w:r>
      <w:r w:rsidR="00A756A3" w:rsidRPr="00A756A3">
        <w:t>"</w:t>
      </w:r>
      <w:proofErr w:type="spellStart"/>
      <w:r w:rsidR="00A756A3" w:rsidRPr="00A756A3">
        <w:t>YourNameHere</w:t>
      </w:r>
      <w:proofErr w:type="spellEnd"/>
      <w:r w:rsidR="00A756A3" w:rsidRPr="00A756A3">
        <w:t>"</w:t>
      </w:r>
      <w:r w:rsidR="00A756A3">
        <w:t>/</w:t>
      </w:r>
      <w:r w:rsidR="002F4600">
        <w:t>PIPE</w:t>
      </w:r>
      <w:r w:rsidR="00C46C26" w:rsidRPr="00C46C26">
        <w:t>/PIPE4/code/</w:t>
      </w:r>
      <w:proofErr w:type="spellStart"/>
      <w:r w:rsidR="00C46C26" w:rsidRPr="00C46C26">
        <w:t>genTab</w:t>
      </w:r>
      <w:proofErr w:type="spellEnd"/>
      <w:r>
        <w:t xml:space="preserve"> </w:t>
      </w:r>
      <w:r w:rsidR="00B018C4" w:rsidRPr="00B018C4">
        <w:t>/home/</w:t>
      </w:r>
      <w:r w:rsidR="00A756A3" w:rsidRPr="00A756A3">
        <w:t>"</w:t>
      </w:r>
      <w:proofErr w:type="spellStart"/>
      <w:r w:rsidR="00A756A3" w:rsidRPr="00A756A3">
        <w:t>YourNameHere</w:t>
      </w:r>
      <w:proofErr w:type="spellEnd"/>
      <w:r w:rsidR="00A756A3" w:rsidRPr="00A756A3">
        <w:t>"</w:t>
      </w:r>
      <w:r w:rsidR="00A756A3">
        <w:t>/</w:t>
      </w:r>
      <w:r w:rsidR="002F4600">
        <w:t>PIPE</w:t>
      </w:r>
      <w:r w:rsidR="00B018C4" w:rsidRPr="00B018C4">
        <w:t>/PIPE4/data</w:t>
      </w:r>
      <w:r w:rsidR="003D34AC">
        <w:t>/</w:t>
      </w:r>
      <w:r w:rsidRPr="00045930">
        <w:t xml:space="preserve">protein_sequences.txt </w:t>
      </w:r>
      <w:r w:rsidR="00C459DC" w:rsidRPr="00C459DC">
        <w:t>/home</w:t>
      </w:r>
      <w:r w:rsidR="00C459DC" w:rsidRPr="00B018C4">
        <w:t>/</w:t>
      </w:r>
      <w:r w:rsidR="00C459DC" w:rsidRPr="00A756A3">
        <w:t>"</w:t>
      </w:r>
      <w:proofErr w:type="spellStart"/>
      <w:r w:rsidR="00C459DC" w:rsidRPr="00A756A3">
        <w:t>YourNameHere</w:t>
      </w:r>
      <w:proofErr w:type="spellEnd"/>
      <w:r w:rsidR="00C459DC" w:rsidRPr="00A756A3">
        <w:t>"</w:t>
      </w:r>
      <w:r w:rsidR="00C459DC">
        <w:t>/</w:t>
      </w:r>
      <w:r w:rsidR="002F4600">
        <w:t>PIPE</w:t>
      </w:r>
      <w:r w:rsidR="00C459DC" w:rsidRPr="00C459DC">
        <w:t>/PIPE4</w:t>
      </w:r>
      <w:r w:rsidRPr="00045930" w:rsidDel="00C459DC">
        <w:t>/</w:t>
      </w:r>
      <w:r w:rsidRPr="00045930">
        <w:t xml:space="preserve">database </w:t>
      </w:r>
      <w:r w:rsidR="006A7A71" w:rsidRPr="00B018C4">
        <w:t>/home/</w:t>
      </w:r>
      <w:r w:rsidR="006A7A71" w:rsidRPr="00A756A3">
        <w:t>"</w:t>
      </w:r>
      <w:proofErr w:type="spellStart"/>
      <w:r w:rsidR="006A7A71" w:rsidRPr="00A756A3">
        <w:t>YourNameHere</w:t>
      </w:r>
      <w:proofErr w:type="spellEnd"/>
      <w:r w:rsidR="006A7A71" w:rsidRPr="00A756A3">
        <w:t>"</w:t>
      </w:r>
      <w:r w:rsidR="006A7A71">
        <w:t>/</w:t>
      </w:r>
      <w:r w:rsidR="002F4600">
        <w:t>PIPE</w:t>
      </w:r>
      <w:r w:rsidR="006A7A71" w:rsidRPr="00B018C4">
        <w:t>/PIPE4/data</w:t>
      </w:r>
      <w:r w:rsidRPr="00045930" w:rsidDel="006A7A71">
        <w:t>/</w:t>
      </w:r>
      <w:r w:rsidRPr="00045930">
        <w:t xml:space="preserve">genTab_org.txt </w:t>
      </w:r>
      <w:r w:rsidR="00337A39" w:rsidRPr="00B018C4">
        <w:t>/home/</w:t>
      </w:r>
      <w:r w:rsidR="00337A39" w:rsidRPr="00A756A3">
        <w:t>"</w:t>
      </w:r>
      <w:proofErr w:type="spellStart"/>
      <w:r w:rsidR="00337A39" w:rsidRPr="00A756A3">
        <w:t>YourNameHere</w:t>
      </w:r>
      <w:proofErr w:type="spellEnd"/>
      <w:r w:rsidR="00337A39" w:rsidRPr="00A756A3">
        <w:t>"</w:t>
      </w:r>
      <w:r w:rsidR="00337A39">
        <w:t>/</w:t>
      </w:r>
      <w:r w:rsidR="002F4600">
        <w:t>PIPE</w:t>
      </w:r>
      <w:r w:rsidR="00337A39" w:rsidRPr="00B018C4">
        <w:t>/PIPE4/data</w:t>
      </w:r>
      <w:r w:rsidRPr="00045930" w:rsidDel="00337A39">
        <w:t>/</w:t>
      </w:r>
      <w:r w:rsidRPr="00045930">
        <w:t xml:space="preserve">protein_pairs_index.txt </w:t>
      </w:r>
      <w:r>
        <w:t>&amp;</w:t>
      </w:r>
      <w:r w:rsidRPr="00045930">
        <w:t xml:space="preserve">&gt; </w:t>
      </w:r>
      <w:proofErr w:type="spellStart"/>
      <w:r w:rsidRPr="00045930">
        <w:t>output.out</w:t>
      </w:r>
      <w:proofErr w:type="spellEnd"/>
      <w:r w:rsidRPr="00045930">
        <w:t xml:space="preserve"> &amp; disown</w:t>
      </w:r>
    </w:p>
    <w:bookmarkEnd w:id="26"/>
    <w:bookmarkEnd w:id="27"/>
    <w:p w14:paraId="1614B0BD" w14:textId="77777777" w:rsidR="001B4DB8" w:rsidRDefault="001B4DB8" w:rsidP="001B4DB8">
      <w:pPr>
        <w:spacing w:line="240" w:lineRule="auto"/>
        <w:contextualSpacing/>
        <w:jc w:val="left"/>
      </w:pPr>
    </w:p>
    <w:p w14:paraId="32CCFB02" w14:textId="77777777" w:rsidR="001B4DB8" w:rsidRDefault="001B4DB8" w:rsidP="001B4DB8">
      <w:pPr>
        <w:spacing w:line="240" w:lineRule="auto"/>
        <w:contextualSpacing/>
        <w:jc w:val="left"/>
      </w:pPr>
      <w:r>
        <w:t xml:space="preserve">PIPE version 3 </w:t>
      </w:r>
      <w:proofErr w:type="spellStart"/>
      <w:r>
        <w:t>GenTab</w:t>
      </w:r>
      <w:proofErr w:type="spellEnd"/>
      <w:r>
        <w:t>:</w:t>
      </w:r>
    </w:p>
    <w:p w14:paraId="7CC645FA" w14:textId="77777777" w:rsidR="001B4DB8" w:rsidRPr="00045930" w:rsidRDefault="001B4DB8" w:rsidP="001B4DB8">
      <w:pPr>
        <w:spacing w:line="240" w:lineRule="auto"/>
        <w:contextualSpacing/>
        <w:jc w:val="left"/>
      </w:pPr>
      <w:proofErr w:type="spellStart"/>
      <w:r w:rsidRPr="00045930">
        <w:t>mpirun</w:t>
      </w:r>
      <w:proofErr w:type="spellEnd"/>
      <w:r w:rsidRPr="00045930">
        <w:t xml:space="preserve"> -n </w:t>
      </w:r>
      <w:r>
        <w:t>6</w:t>
      </w:r>
      <w:r w:rsidRPr="00045930">
        <w:t xml:space="preserve"> /home/</w:t>
      </w:r>
      <w:proofErr w:type="spellStart"/>
      <w:r w:rsidRPr="00045930">
        <w:t>calvinjary</w:t>
      </w:r>
      <w:proofErr w:type="spellEnd"/>
      <w:r w:rsidRPr="00045930">
        <w:t>/PIPE/code/</w:t>
      </w:r>
      <w:proofErr w:type="spellStart"/>
      <w:r w:rsidRPr="00045930">
        <w:t>genTab</w:t>
      </w:r>
      <w:proofErr w:type="spellEnd"/>
      <w:r w:rsidRPr="00045930">
        <w:t>/</w:t>
      </w:r>
      <w:proofErr w:type="spellStart"/>
      <w:r w:rsidRPr="00045930">
        <w:t>genTab</w:t>
      </w:r>
      <w:proofErr w:type="spellEnd"/>
      <w:r>
        <w:t xml:space="preserve"> </w:t>
      </w:r>
      <w:r w:rsidRPr="00045930">
        <w:t>/home/</w:t>
      </w:r>
      <w:proofErr w:type="spellStart"/>
      <w:r w:rsidRPr="00045930">
        <w:t>calvinjary</w:t>
      </w:r>
      <w:proofErr w:type="spellEnd"/>
      <w:r w:rsidRPr="00045930">
        <w:t>/PIPE/data/organism/data/protein_sequences.txt /home/</w:t>
      </w:r>
      <w:proofErr w:type="spellStart"/>
      <w:r w:rsidRPr="00045930">
        <w:t>calvinjary</w:t>
      </w:r>
      <w:proofErr w:type="spellEnd"/>
      <w:r w:rsidRPr="00045930">
        <w:t>/PIPE/data/organism/database</w:t>
      </w:r>
      <w:r>
        <w:t xml:space="preserve"> &amp;</w:t>
      </w:r>
      <w:r w:rsidRPr="00045930">
        <w:t xml:space="preserve">&gt; </w:t>
      </w:r>
      <w:proofErr w:type="spellStart"/>
      <w:r w:rsidRPr="00045930">
        <w:t>output.out</w:t>
      </w:r>
      <w:proofErr w:type="spellEnd"/>
      <w:r w:rsidRPr="00045930">
        <w:t xml:space="preserve"> &amp; disown</w:t>
      </w:r>
    </w:p>
    <w:p w14:paraId="5D77883F" w14:textId="77777777" w:rsidR="001B4DB8" w:rsidRDefault="001B4DB8" w:rsidP="001B4DB8">
      <w:pPr>
        <w:spacing w:line="240" w:lineRule="auto"/>
        <w:contextualSpacing/>
        <w:jc w:val="left"/>
      </w:pPr>
    </w:p>
    <w:p w14:paraId="4DB2BF9D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5D6DC4FF" w14:textId="77777777" w:rsidR="001B4DB8" w:rsidRPr="00395FDE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proofErr w:type="gramStart"/>
      <w:r w:rsidRPr="00395FDE">
        <w:rPr>
          <w:b/>
          <w:color w:val="00B050"/>
        </w:rPr>
        <w:t>Example  (</w:t>
      </w:r>
      <w:proofErr w:type="spellStart"/>
      <w:proofErr w:type="gramEnd"/>
      <w:r w:rsidRPr="00395FDE">
        <w:rPr>
          <w:b/>
          <w:color w:val="00B050"/>
        </w:rPr>
        <w:t>Sharcnet</w:t>
      </w:r>
      <w:proofErr w:type="spellEnd"/>
      <w:r w:rsidRPr="00395FDE">
        <w:rPr>
          <w:b/>
          <w:color w:val="00B050"/>
        </w:rPr>
        <w:t xml:space="preserve"> compute Canada) with relative path lengths</w:t>
      </w:r>
    </w:p>
    <w:p w14:paraId="151E0B55" w14:textId="6C1B39C0" w:rsidR="00C42911" w:rsidRPr="00C42911" w:rsidRDefault="00C42911" w:rsidP="00C42911">
      <w:pPr>
        <w:spacing w:line="240" w:lineRule="auto"/>
        <w:contextualSpacing/>
        <w:jc w:val="left"/>
      </w:pPr>
      <w:bookmarkStart w:id="28" w:name="OLE_LINK5"/>
      <w:proofErr w:type="spellStart"/>
      <w:r w:rsidRPr="00C42911">
        <w:t>srun</w:t>
      </w:r>
      <w:proofErr w:type="spellEnd"/>
      <w:r w:rsidRPr="00C42911">
        <w:t xml:space="preserve"> -t 30:00 --</w:t>
      </w:r>
      <w:proofErr w:type="spellStart"/>
      <w:r w:rsidRPr="00C42911">
        <w:t>ntasks</w:t>
      </w:r>
      <w:proofErr w:type="spellEnd"/>
      <w:r w:rsidRPr="00C42911">
        <w:t xml:space="preserve"> 24 --mem-per-</w:t>
      </w:r>
      <w:proofErr w:type="spellStart"/>
      <w:r w:rsidRPr="00C42911">
        <w:t>cpu</w:t>
      </w:r>
      <w:proofErr w:type="spellEnd"/>
      <w:r w:rsidRPr="00C42911">
        <w:t>=512</w:t>
      </w:r>
      <w:proofErr w:type="gramStart"/>
      <w:r w:rsidRPr="00C42911">
        <w:t>M  --</w:t>
      </w:r>
      <w:proofErr w:type="gramEnd"/>
      <w:r w:rsidRPr="00C42911">
        <w:t>account=</w:t>
      </w:r>
      <w:r w:rsidR="00740807">
        <w:t>”</w:t>
      </w:r>
      <w:proofErr w:type="spellStart"/>
      <w:r w:rsidR="00740807">
        <w:t>accountName</w:t>
      </w:r>
      <w:proofErr w:type="spellEnd"/>
      <w:r w:rsidR="00740807">
        <w:t>”</w:t>
      </w:r>
      <w:r w:rsidRPr="00C42911">
        <w:t xml:space="preserve"> \</w:t>
      </w:r>
    </w:p>
    <w:p w14:paraId="34DFEC1C" w14:textId="5C14C448" w:rsidR="001B4DB8" w:rsidRDefault="00C42911" w:rsidP="001B4DB8">
      <w:pPr>
        <w:spacing w:line="240" w:lineRule="auto"/>
        <w:contextualSpacing/>
        <w:jc w:val="left"/>
      </w:pPr>
      <w:proofErr w:type="gramStart"/>
      <w:r w:rsidRPr="008310C2">
        <w:t>./</w:t>
      </w:r>
      <w:proofErr w:type="gramEnd"/>
      <w:r w:rsidRPr="008310C2">
        <w:t>code/</w:t>
      </w:r>
      <w:proofErr w:type="spellStart"/>
      <w:r w:rsidRPr="008310C2">
        <w:t>genTab</w:t>
      </w:r>
      <w:proofErr w:type="spellEnd"/>
      <w:r w:rsidRPr="008310C2">
        <w:t>/</w:t>
      </w:r>
      <w:proofErr w:type="spellStart"/>
      <w:r w:rsidRPr="008310C2">
        <w:t>genTab</w:t>
      </w:r>
      <w:proofErr w:type="spellEnd"/>
      <w:r w:rsidRPr="008310C2">
        <w:t xml:space="preserve"> \ ./data/protein_sequences.txt \</w:t>
      </w:r>
      <w:r w:rsidR="002F18D7" w:rsidRPr="008310C2">
        <w:t xml:space="preserve"> </w:t>
      </w:r>
      <w:r w:rsidRPr="00C42911">
        <w:t>./database \</w:t>
      </w:r>
      <w:r>
        <w:t xml:space="preserve"> </w:t>
      </w:r>
      <w:r w:rsidRPr="00C42911">
        <w:t>./data/genTab_org.txt &amp; disown</w:t>
      </w:r>
      <w:r>
        <w:t xml:space="preserve"> </w:t>
      </w:r>
      <w:bookmarkEnd w:id="28"/>
    </w:p>
    <w:p w14:paraId="0D71C205" w14:textId="77777777" w:rsidR="001B4DB8" w:rsidRPr="00B204EE" w:rsidRDefault="001B4DB8" w:rsidP="001B4DB8">
      <w:pPr>
        <w:spacing w:line="240" w:lineRule="auto"/>
        <w:contextualSpacing/>
        <w:jc w:val="left"/>
        <w:rPr>
          <w:color w:val="FF0000"/>
        </w:rPr>
      </w:pPr>
      <w:r w:rsidRPr="00B204EE">
        <w:rPr>
          <w:color w:val="FF0000"/>
        </w:rPr>
        <w:t>Note: if you get the error: “ERROR: Lines in /home/</w:t>
      </w:r>
      <w:proofErr w:type="spellStart"/>
      <w:r w:rsidRPr="00B204EE">
        <w:rPr>
          <w:color w:val="FF0000"/>
        </w:rPr>
        <w:t>calvinjary</w:t>
      </w:r>
      <w:proofErr w:type="spellEnd"/>
      <w:r w:rsidRPr="00B204EE">
        <w:rPr>
          <w:color w:val="FF0000"/>
        </w:rPr>
        <w:t>/PIPE/data/organism/data/protein_sequences.txt longer than buffer (24277 byte)”</w:t>
      </w:r>
      <w:r w:rsidRPr="00B204EE">
        <w:rPr>
          <w:color w:val="FF0000"/>
        </w:rPr>
        <w:br/>
        <w:t>you have underestimated the max length of your biggest protein</w:t>
      </w:r>
      <w:r>
        <w:rPr>
          <w:color w:val="FF0000"/>
        </w:rPr>
        <w:t xml:space="preserve"> in the </w:t>
      </w:r>
      <w:proofErr w:type="spellStart"/>
      <w:r>
        <w:rPr>
          <w:color w:val="FF0000"/>
        </w:rPr>
        <w:t>genTab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PIPE.h</w:t>
      </w:r>
      <w:proofErr w:type="spellEnd"/>
      <w:r>
        <w:rPr>
          <w:color w:val="FF0000"/>
        </w:rPr>
        <w:t xml:space="preserve"> file</w:t>
      </w:r>
    </w:p>
    <w:p w14:paraId="602CF71B" w14:textId="77777777" w:rsidR="001B4DB8" w:rsidRDefault="001B4DB8" w:rsidP="001B4DB8">
      <w:pPr>
        <w:spacing w:line="240" w:lineRule="auto"/>
        <w:contextualSpacing/>
        <w:jc w:val="left"/>
      </w:pPr>
    </w:p>
    <w:p w14:paraId="3810B6FA" w14:textId="77777777" w:rsidR="001B4DB8" w:rsidRPr="00A20630" w:rsidRDefault="001B4DB8" w:rsidP="001B4DB8">
      <w:pPr>
        <w:spacing w:line="240" w:lineRule="auto"/>
        <w:contextualSpacing/>
        <w:jc w:val="left"/>
        <w:rPr>
          <w:color w:val="FF0000"/>
        </w:rPr>
      </w:pPr>
      <w:r w:rsidRPr="00A20630">
        <w:rPr>
          <w:color w:val="FF0000"/>
        </w:rPr>
        <w:t xml:space="preserve">If you get a </w:t>
      </w:r>
      <w:proofErr w:type="spellStart"/>
      <w:r w:rsidRPr="00A20630">
        <w:rPr>
          <w:color w:val="FF0000"/>
        </w:rPr>
        <w:t>segfault</w:t>
      </w:r>
      <w:proofErr w:type="spellEnd"/>
      <w:r w:rsidRPr="00A20630">
        <w:rPr>
          <w:color w:val="FF0000"/>
        </w:rPr>
        <w:t xml:space="preserve"> (segmentation fault) you need to add full </w:t>
      </w:r>
      <w:proofErr w:type="spellStart"/>
      <w:r w:rsidRPr="00A20630">
        <w:rPr>
          <w:color w:val="FF0000"/>
        </w:rPr>
        <w:t>linux</w:t>
      </w:r>
      <w:proofErr w:type="spellEnd"/>
      <w:r w:rsidRPr="00A20630">
        <w:rPr>
          <w:color w:val="FF0000"/>
        </w:rPr>
        <w:t xml:space="preserve"> permissions to the PIPE folder with:</w:t>
      </w:r>
    </w:p>
    <w:p w14:paraId="74486B6F" w14:textId="77777777" w:rsidR="001B4DB8" w:rsidRPr="00A20630" w:rsidRDefault="001B4DB8" w:rsidP="001B4DB8">
      <w:pPr>
        <w:spacing w:line="240" w:lineRule="auto"/>
        <w:contextualSpacing/>
        <w:jc w:val="left"/>
        <w:rPr>
          <w:color w:val="FF0000"/>
        </w:rPr>
      </w:pPr>
      <w:proofErr w:type="spellStart"/>
      <w:r w:rsidRPr="00A20630">
        <w:rPr>
          <w:color w:val="FF0000"/>
        </w:rPr>
        <w:t>sudo</w:t>
      </w:r>
      <w:proofErr w:type="spellEnd"/>
      <w:r w:rsidRPr="00A20630">
        <w:rPr>
          <w:color w:val="FF0000"/>
        </w:rPr>
        <w:t xml:space="preserve"> </w:t>
      </w:r>
      <w:proofErr w:type="spellStart"/>
      <w:r w:rsidRPr="00A20630">
        <w:rPr>
          <w:color w:val="FF0000"/>
        </w:rPr>
        <w:t>chmod</w:t>
      </w:r>
      <w:proofErr w:type="spellEnd"/>
      <w:r w:rsidRPr="00A20630">
        <w:rPr>
          <w:color w:val="FF0000"/>
        </w:rPr>
        <w:t xml:space="preserve"> -R </w:t>
      </w:r>
      <w:proofErr w:type="spellStart"/>
      <w:r w:rsidRPr="00A20630">
        <w:rPr>
          <w:color w:val="FF0000"/>
        </w:rPr>
        <w:t>ugo+rwx</w:t>
      </w:r>
      <w:proofErr w:type="spellEnd"/>
      <w:r w:rsidRPr="00A20630">
        <w:rPr>
          <w:color w:val="FF0000"/>
        </w:rPr>
        <w:t xml:space="preserve"> PIPE</w:t>
      </w:r>
    </w:p>
    <w:p w14:paraId="194E80A1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73A96B57" w14:textId="5B2E7A02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bookmarkStart w:id="29" w:name="OLE_LINK90"/>
      <w:bookmarkStart w:id="30" w:name="OLE_LINK91"/>
      <w:bookmarkStart w:id="31" w:name="OLE_LINK92"/>
      <w:commentRangeStart w:id="32"/>
      <w:r w:rsidRPr="00212B4D">
        <w:rPr>
          <w:b/>
          <w:color w:val="00B0F0"/>
          <w:sz w:val="28"/>
          <w:u w:val="single"/>
        </w:rPr>
        <w:t>Step 4:  Configure PIPE:</w:t>
      </w:r>
      <w:commentRangeEnd w:id="32"/>
      <w:r w:rsidR="002D7C80">
        <w:rPr>
          <w:rStyle w:val="CommentReference"/>
        </w:rPr>
        <w:commentReference w:id="32"/>
      </w:r>
    </w:p>
    <w:p w14:paraId="106586C3" w14:textId="77777777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Open:</w:t>
      </w:r>
    </w:p>
    <w:p w14:paraId="21EFAABA" w14:textId="0927B9A4" w:rsidR="0047146B" w:rsidRPr="0006415E" w:rsidRDefault="0047146B" w:rsidP="0047146B">
      <w:pPr>
        <w:spacing w:line="240" w:lineRule="auto"/>
        <w:contextualSpacing/>
        <w:jc w:val="left"/>
        <w:rPr>
          <w:bCs/>
          <w:color w:val="00B050"/>
        </w:rPr>
      </w:pPr>
      <w:r w:rsidRPr="0006415E">
        <w:rPr>
          <w:bCs/>
          <w:color w:val="00B050"/>
        </w:rPr>
        <w:t>PIPE4/</w:t>
      </w:r>
      <w:r w:rsidR="000F5554" w:rsidRPr="000F5554">
        <w:rPr>
          <w:bCs/>
          <w:color w:val="00B050"/>
        </w:rPr>
        <w:t>setup-yeast_mp-pipe.py</w:t>
      </w:r>
    </w:p>
    <w:p w14:paraId="02756AC8" w14:textId="77777777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</w:p>
    <w:p w14:paraId="6D8E1986" w14:textId="5EE3510D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Set the absolute path of “</w:t>
      </w:r>
      <w:proofErr w:type="spellStart"/>
      <w:r>
        <w:rPr>
          <w:b/>
          <w:color w:val="00B050"/>
        </w:rPr>
        <w:t>base_dir</w:t>
      </w:r>
      <w:proofErr w:type="spellEnd"/>
      <w:r>
        <w:rPr>
          <w:b/>
          <w:color w:val="00B050"/>
        </w:rPr>
        <w:t>”, example:</w:t>
      </w:r>
    </w:p>
    <w:p w14:paraId="7F762396" w14:textId="16690599" w:rsidR="0047146B" w:rsidRDefault="00E932F8" w:rsidP="0047146B">
      <w:pPr>
        <w:spacing w:line="240" w:lineRule="auto"/>
        <w:contextualSpacing/>
        <w:jc w:val="left"/>
        <w:rPr>
          <w:bCs/>
          <w:color w:val="00B050"/>
        </w:rPr>
      </w:pPr>
      <w:proofErr w:type="spellStart"/>
      <w:r>
        <w:rPr>
          <w:bCs/>
          <w:color w:val="00B050"/>
        </w:rPr>
        <w:t>base_dir</w:t>
      </w:r>
      <w:proofErr w:type="spellEnd"/>
      <w:r>
        <w:rPr>
          <w:bCs/>
          <w:color w:val="00B050"/>
        </w:rPr>
        <w:t xml:space="preserve"> = </w:t>
      </w:r>
      <w:proofErr w:type="spellStart"/>
      <w:r>
        <w:rPr>
          <w:color w:val="00B050"/>
        </w:rPr>
        <w:t>path_to_PIPE</w:t>
      </w:r>
      <w:proofErr w:type="spellEnd"/>
      <w:r>
        <w:rPr>
          <w:color w:val="00B050"/>
        </w:rPr>
        <w:t>/</w:t>
      </w:r>
      <w:r>
        <w:rPr>
          <w:bCs/>
          <w:color w:val="00B050"/>
        </w:rPr>
        <w:t>PIPE</w:t>
      </w:r>
      <w:r w:rsidRPr="00E57830">
        <w:rPr>
          <w:color w:val="00B050"/>
        </w:rPr>
        <w:t>/PIPE4/</w:t>
      </w:r>
    </w:p>
    <w:p w14:paraId="724036A3" w14:textId="77777777" w:rsidR="0047146B" w:rsidRPr="00980D71" w:rsidRDefault="0047146B" w:rsidP="0047146B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Do not include a trailing slash after PIPE4</w:t>
      </w:r>
    </w:p>
    <w:p w14:paraId="247D02E1" w14:textId="77777777" w:rsidR="0047146B" w:rsidRDefault="0047146B" w:rsidP="0047146B">
      <w:pPr>
        <w:spacing w:line="240" w:lineRule="auto"/>
        <w:contextualSpacing/>
        <w:jc w:val="left"/>
        <w:rPr>
          <w:bCs/>
          <w:color w:val="00B050"/>
        </w:rPr>
      </w:pPr>
    </w:p>
    <w:p w14:paraId="6AE4285C" w14:textId="022EDCFE" w:rsidR="0047146B" w:rsidRDefault="0047146B" w:rsidP="0047146B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In the</w:t>
      </w:r>
      <w:r w:rsidRPr="00027C31">
        <w:rPr>
          <w:b/>
          <w:color w:val="00B050"/>
        </w:rPr>
        <w:t xml:space="preserve"> </w:t>
      </w:r>
      <w:r w:rsidR="002F4600">
        <w:rPr>
          <w:b/>
          <w:color w:val="00B050"/>
        </w:rPr>
        <w:t>PIPE</w:t>
      </w:r>
      <w:r w:rsidRPr="0006415E">
        <w:rPr>
          <w:b/>
          <w:color w:val="00B050"/>
        </w:rPr>
        <w:t xml:space="preserve">/PIPE4 </w:t>
      </w:r>
      <w:r>
        <w:rPr>
          <w:b/>
          <w:color w:val="00B050"/>
        </w:rPr>
        <w:t xml:space="preserve">Directory Run </w:t>
      </w:r>
      <w:r w:rsidRPr="004367D1">
        <w:rPr>
          <w:b/>
          <w:color w:val="00B050"/>
        </w:rPr>
        <w:t>setup-yeast_gentab.py</w:t>
      </w:r>
      <w:r>
        <w:rPr>
          <w:b/>
          <w:color w:val="00B050"/>
        </w:rPr>
        <w:t xml:space="preserve"> by typing:</w:t>
      </w:r>
    </w:p>
    <w:p w14:paraId="210B927E" w14:textId="15FCC37A" w:rsidR="00007A9E" w:rsidRDefault="002D7C80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 xml:space="preserve">python </w:t>
      </w:r>
      <w:r w:rsidR="0047146B" w:rsidRPr="00133041">
        <w:rPr>
          <w:bCs/>
          <w:color w:val="00B050"/>
        </w:rPr>
        <w:t>setup-yeast_gentab.py</w:t>
      </w:r>
    </w:p>
    <w:p w14:paraId="7C23804E" w14:textId="3BDF3941" w:rsidR="00386FD4" w:rsidRDefault="0073705B" w:rsidP="001B4DB8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 xml:space="preserve">NOTE: </w:t>
      </w:r>
      <w:r w:rsidR="00900934">
        <w:rPr>
          <w:bCs/>
          <w:color w:val="00B050"/>
        </w:rPr>
        <w:t xml:space="preserve">This script sets </w:t>
      </w:r>
      <w:r w:rsidR="005456C1">
        <w:rPr>
          <w:bCs/>
          <w:color w:val="00B050"/>
        </w:rPr>
        <w:t>necessary PIPE parameters</w:t>
      </w:r>
      <w:r w:rsidR="00176712">
        <w:rPr>
          <w:bCs/>
          <w:color w:val="00B050"/>
        </w:rPr>
        <w:t xml:space="preserve"> including</w:t>
      </w:r>
      <w:r w:rsidR="00BD5528">
        <w:rPr>
          <w:bCs/>
          <w:color w:val="00B050"/>
        </w:rPr>
        <w:t xml:space="preserve">: </w:t>
      </w:r>
      <w:r w:rsidR="00BD5528" w:rsidRPr="00BD5528">
        <w:rPr>
          <w:bCs/>
          <w:color w:val="00B050"/>
        </w:rPr>
        <w:t>MAX_DB_FILE</w:t>
      </w:r>
      <w:r w:rsidR="00BD5528">
        <w:rPr>
          <w:bCs/>
          <w:color w:val="00B050"/>
        </w:rPr>
        <w:t xml:space="preserve">, </w:t>
      </w:r>
      <w:r w:rsidR="004C6759" w:rsidRPr="004C6759">
        <w:rPr>
          <w:bCs/>
          <w:color w:val="00B050"/>
        </w:rPr>
        <w:t>NUM_SET_BITS</w:t>
      </w:r>
      <w:r w:rsidR="004C6759">
        <w:rPr>
          <w:bCs/>
          <w:color w:val="00B050"/>
        </w:rPr>
        <w:t xml:space="preserve">, </w:t>
      </w:r>
      <w:r w:rsidR="008C4B0A" w:rsidRPr="008C4B0A">
        <w:rPr>
          <w:bCs/>
          <w:color w:val="00B050"/>
        </w:rPr>
        <w:t>MAX_PROTEIN_LEN</w:t>
      </w:r>
      <w:r w:rsidR="008C4B0A">
        <w:rPr>
          <w:bCs/>
          <w:color w:val="00B050"/>
        </w:rPr>
        <w:t xml:space="preserve">, </w:t>
      </w:r>
      <w:r w:rsidR="003D5A04" w:rsidRPr="003D5A04">
        <w:rPr>
          <w:bCs/>
          <w:color w:val="00B050"/>
        </w:rPr>
        <w:t>MAX_NEIGHBOURS</w:t>
      </w:r>
      <w:r w:rsidR="00D7139E">
        <w:rPr>
          <w:bCs/>
          <w:color w:val="00B050"/>
        </w:rPr>
        <w:t>.</w:t>
      </w:r>
      <w:r w:rsidR="00B815B7">
        <w:rPr>
          <w:bCs/>
          <w:color w:val="00B050"/>
        </w:rPr>
        <w:t xml:space="preserve"> </w:t>
      </w:r>
      <w:r w:rsidR="00D7139E">
        <w:rPr>
          <w:bCs/>
          <w:color w:val="00B050"/>
        </w:rPr>
        <w:t xml:space="preserve">It also recompiles </w:t>
      </w:r>
      <w:r w:rsidR="006357CF">
        <w:rPr>
          <w:bCs/>
          <w:color w:val="00B050"/>
        </w:rPr>
        <w:t>MP-PIPE</w:t>
      </w:r>
      <w:proofErr w:type="gramStart"/>
      <w:r w:rsidR="006357CF">
        <w:rPr>
          <w:bCs/>
          <w:color w:val="00B050"/>
        </w:rPr>
        <w:t>2</w:t>
      </w:r>
      <w:r w:rsidR="006F7863">
        <w:rPr>
          <w:bCs/>
          <w:color w:val="00B050"/>
        </w:rPr>
        <w:t xml:space="preserve"> </w:t>
      </w:r>
      <w:r w:rsidR="00102EAA">
        <w:rPr>
          <w:bCs/>
          <w:color w:val="00B050"/>
        </w:rPr>
        <w:t>.</w:t>
      </w:r>
      <w:proofErr w:type="gramEnd"/>
    </w:p>
    <w:p w14:paraId="18CD407B" w14:textId="7EA7AC05" w:rsidR="0086715E" w:rsidRDefault="0086715E" w:rsidP="001B4DB8">
      <w:pPr>
        <w:spacing w:line="240" w:lineRule="auto"/>
        <w:contextualSpacing/>
        <w:jc w:val="left"/>
        <w:rPr>
          <w:bCs/>
          <w:color w:val="00B050"/>
        </w:rPr>
      </w:pPr>
    </w:p>
    <w:p w14:paraId="017F3B33" w14:textId="7B72420D" w:rsidR="0086715E" w:rsidRDefault="0086715E" w:rsidP="001B4DB8">
      <w:pPr>
        <w:spacing w:line="240" w:lineRule="auto"/>
        <w:contextualSpacing/>
        <w:jc w:val="left"/>
        <w:rPr>
          <w:b/>
          <w:color w:val="00B050"/>
        </w:rPr>
      </w:pPr>
      <w:commentRangeStart w:id="33"/>
      <w:r>
        <w:rPr>
          <w:b/>
          <w:color w:val="00B050"/>
        </w:rPr>
        <w:t xml:space="preserve">Creating Organism.in File </w:t>
      </w:r>
    </w:p>
    <w:p w14:paraId="308AB1EC" w14:textId="709D8E9A" w:rsidR="00EB4C77" w:rsidRDefault="00EB4C77" w:rsidP="00EB4C7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lastRenderedPageBreak/>
        <w:t>Open:</w:t>
      </w:r>
      <w:commentRangeEnd w:id="33"/>
      <w:r w:rsidR="002D7C80">
        <w:rPr>
          <w:rStyle w:val="CommentReference"/>
        </w:rPr>
        <w:commentReference w:id="33"/>
      </w:r>
    </w:p>
    <w:p w14:paraId="53D87044" w14:textId="06990BA5" w:rsidR="00EB4C77" w:rsidRPr="0006415E" w:rsidRDefault="00EB4C77" w:rsidP="00EB4C77">
      <w:pPr>
        <w:spacing w:line="240" w:lineRule="auto"/>
        <w:contextualSpacing/>
        <w:jc w:val="left"/>
        <w:rPr>
          <w:bCs/>
          <w:color w:val="00B050"/>
        </w:rPr>
      </w:pPr>
      <w:r w:rsidRPr="0006415E">
        <w:rPr>
          <w:bCs/>
          <w:color w:val="00B050"/>
        </w:rPr>
        <w:t>PIPE4/</w:t>
      </w:r>
      <w:r w:rsidR="00ED0112" w:rsidRPr="00ED0112">
        <w:rPr>
          <w:bCs/>
          <w:color w:val="00B050"/>
        </w:rPr>
        <w:t>create_input_files.py</w:t>
      </w:r>
    </w:p>
    <w:p w14:paraId="3157D01F" w14:textId="77777777" w:rsidR="00EB4C77" w:rsidRDefault="00EB4C77" w:rsidP="00EB4C77">
      <w:pPr>
        <w:spacing w:line="240" w:lineRule="auto"/>
        <w:contextualSpacing/>
        <w:jc w:val="left"/>
        <w:rPr>
          <w:b/>
          <w:color w:val="00B050"/>
        </w:rPr>
      </w:pPr>
    </w:p>
    <w:p w14:paraId="10D812ED" w14:textId="1A2040B6" w:rsidR="00EB4C77" w:rsidRDefault="00EB4C77" w:rsidP="00EB4C7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Set the absolute path of “</w:t>
      </w:r>
      <w:proofErr w:type="spellStart"/>
      <w:r>
        <w:rPr>
          <w:b/>
          <w:color w:val="00B050"/>
        </w:rPr>
        <w:t>base_dir</w:t>
      </w:r>
      <w:proofErr w:type="spellEnd"/>
      <w:r>
        <w:rPr>
          <w:b/>
          <w:color w:val="00B050"/>
        </w:rPr>
        <w:t xml:space="preserve">” </w:t>
      </w:r>
      <w:commentRangeStart w:id="34"/>
      <w:commentRangeEnd w:id="34"/>
      <w:r w:rsidR="002D7C80">
        <w:rPr>
          <w:rStyle w:val="CommentReference"/>
        </w:rPr>
        <w:commentReference w:id="34"/>
      </w:r>
      <w:r>
        <w:rPr>
          <w:b/>
          <w:color w:val="00B050"/>
        </w:rPr>
        <w:t>example:</w:t>
      </w:r>
    </w:p>
    <w:p w14:paraId="4C5AC385" w14:textId="56087D39" w:rsidR="00EB4C77" w:rsidRDefault="00EB4C77" w:rsidP="00EB4C77">
      <w:pPr>
        <w:spacing w:line="240" w:lineRule="auto"/>
        <w:contextualSpacing/>
        <w:jc w:val="left"/>
        <w:rPr>
          <w:bCs/>
          <w:color w:val="00B050"/>
        </w:rPr>
      </w:pPr>
      <w:r w:rsidRPr="00980D71">
        <w:rPr>
          <w:bCs/>
          <w:color w:val="00B050"/>
        </w:rPr>
        <w:t>/home</w:t>
      </w:r>
      <w:proofErr w:type="gramStart"/>
      <w:r w:rsidRPr="00980D71">
        <w:rPr>
          <w:bCs/>
          <w:color w:val="00B050"/>
        </w:rPr>
        <w:t>/</w:t>
      </w:r>
      <w:r>
        <w:rPr>
          <w:bCs/>
          <w:color w:val="00B050"/>
        </w:rPr>
        <w:t>”</w:t>
      </w:r>
      <w:proofErr w:type="spellStart"/>
      <w:r>
        <w:rPr>
          <w:bCs/>
          <w:color w:val="00B050"/>
        </w:rPr>
        <w:t>YourNameHere</w:t>
      </w:r>
      <w:proofErr w:type="spellEnd"/>
      <w:proofErr w:type="gramEnd"/>
      <w:r>
        <w:rPr>
          <w:bCs/>
          <w:color w:val="00B050"/>
        </w:rPr>
        <w:t>”</w:t>
      </w:r>
      <w:r w:rsidRPr="00980D71">
        <w:rPr>
          <w:bCs/>
          <w:color w:val="00B050"/>
        </w:rPr>
        <w:t>/</w:t>
      </w:r>
      <w:r w:rsidR="002F4600">
        <w:rPr>
          <w:bCs/>
          <w:color w:val="00B050"/>
        </w:rPr>
        <w:t>PIPE</w:t>
      </w:r>
      <w:r w:rsidRPr="00980D71">
        <w:rPr>
          <w:bCs/>
          <w:color w:val="00B050"/>
        </w:rPr>
        <w:t>/PIPE4</w:t>
      </w:r>
    </w:p>
    <w:p w14:paraId="510BB2B6" w14:textId="77777777" w:rsidR="00EB4C77" w:rsidRPr="00980D71" w:rsidRDefault="00EB4C77" w:rsidP="00EB4C77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Do not include a trailing slash after PIPE4</w:t>
      </w:r>
    </w:p>
    <w:p w14:paraId="77283ECD" w14:textId="4B1CF812" w:rsidR="004A6306" w:rsidRDefault="004A6306" w:rsidP="00EB4C77">
      <w:pPr>
        <w:spacing w:line="240" w:lineRule="auto"/>
        <w:contextualSpacing/>
        <w:jc w:val="left"/>
        <w:rPr>
          <w:bCs/>
          <w:color w:val="00B050"/>
        </w:rPr>
      </w:pPr>
    </w:p>
    <w:p w14:paraId="31659E29" w14:textId="533FA404" w:rsidR="001F2EA2" w:rsidRDefault="001163D1" w:rsidP="00EB4C7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In </w:t>
      </w:r>
      <w:r w:rsidR="007170E4" w:rsidRPr="007170E4">
        <w:rPr>
          <w:b/>
          <w:color w:val="00B050"/>
        </w:rPr>
        <w:t>create_input_files.py</w:t>
      </w:r>
      <w:r w:rsidR="007170E4">
        <w:rPr>
          <w:b/>
          <w:color w:val="00B050"/>
        </w:rPr>
        <w:t xml:space="preserve"> specify the range of protein </w:t>
      </w:r>
      <w:r w:rsidR="008B49A4">
        <w:rPr>
          <w:b/>
          <w:color w:val="00B050"/>
        </w:rPr>
        <w:t xml:space="preserve">sequences you would like to create </w:t>
      </w:r>
      <w:r w:rsidR="00EC0BE3">
        <w:rPr>
          <w:b/>
          <w:color w:val="00B050"/>
        </w:rPr>
        <w:t xml:space="preserve">input files for, example for </w:t>
      </w:r>
      <w:r w:rsidR="00C82A19">
        <w:rPr>
          <w:b/>
          <w:color w:val="00B050"/>
        </w:rPr>
        <w:t>all-to-all intra</w:t>
      </w:r>
      <w:r w:rsidR="00D25829">
        <w:rPr>
          <w:b/>
          <w:color w:val="00B050"/>
        </w:rPr>
        <w:t>sp</w:t>
      </w:r>
      <w:r w:rsidR="00843037">
        <w:rPr>
          <w:b/>
          <w:color w:val="00B050"/>
        </w:rPr>
        <w:t>ecies for a yeast</w:t>
      </w:r>
      <w:r w:rsidR="00EC0BE3">
        <w:rPr>
          <w:b/>
          <w:color w:val="00B050"/>
        </w:rPr>
        <w:t xml:space="preserve"> </w:t>
      </w:r>
      <w:r w:rsidR="00BB2066">
        <w:rPr>
          <w:b/>
          <w:color w:val="00B050"/>
        </w:rPr>
        <w:t>protein_sequence</w:t>
      </w:r>
      <w:r w:rsidR="001C4AB8">
        <w:rPr>
          <w:b/>
          <w:color w:val="00B050"/>
        </w:rPr>
        <w:t xml:space="preserve">.txt </w:t>
      </w:r>
      <w:r w:rsidR="009B757C">
        <w:rPr>
          <w:b/>
          <w:color w:val="00B050"/>
        </w:rPr>
        <w:t xml:space="preserve">file </w:t>
      </w:r>
      <w:commentRangeStart w:id="35"/>
      <w:commentRangeEnd w:id="35"/>
      <w:r w:rsidR="00DC3ECE">
        <w:rPr>
          <w:rStyle w:val="CommentReference"/>
        </w:rPr>
        <w:commentReference w:id="35"/>
      </w:r>
      <w:r w:rsidR="009B757C">
        <w:rPr>
          <w:b/>
          <w:color w:val="00B050"/>
        </w:rPr>
        <w:t>6049 long:</w:t>
      </w:r>
    </w:p>
    <w:p w14:paraId="03754AD3" w14:textId="6172E42C" w:rsidR="009B757C" w:rsidRDefault="00052F88" w:rsidP="00EB4C77">
      <w:pPr>
        <w:spacing w:line="240" w:lineRule="auto"/>
        <w:contextualSpacing/>
        <w:jc w:val="left"/>
        <w:rPr>
          <w:bCs/>
          <w:color w:val="00B050"/>
        </w:rPr>
      </w:pPr>
      <w:r w:rsidRPr="00052F88">
        <w:rPr>
          <w:bCs/>
          <w:color w:val="00B050"/>
        </w:rPr>
        <w:t>jobs = [('yeast-yeast', 1, 6049, 1, 6049)]</w:t>
      </w:r>
    </w:p>
    <w:p w14:paraId="09F41933" w14:textId="77777777" w:rsidR="00356EEC" w:rsidRDefault="00356EEC" w:rsidP="00EB4C77">
      <w:pPr>
        <w:spacing w:line="240" w:lineRule="auto"/>
        <w:contextualSpacing/>
        <w:jc w:val="left"/>
        <w:rPr>
          <w:color w:val="00B050"/>
        </w:rPr>
      </w:pPr>
    </w:p>
    <w:p w14:paraId="56BE342D" w14:textId="1BBE2689" w:rsidR="0081769C" w:rsidRDefault="0081769C" w:rsidP="00EB4C77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Inter-species example where protein_sequen</w:t>
      </w:r>
      <w:r w:rsidR="007F2005">
        <w:rPr>
          <w:bCs/>
          <w:color w:val="00B050"/>
        </w:rPr>
        <w:t>ces</w:t>
      </w:r>
      <w:r w:rsidR="00AB77F5">
        <w:rPr>
          <w:bCs/>
          <w:color w:val="00B050"/>
        </w:rPr>
        <w:t>.txt conta</w:t>
      </w:r>
      <w:r w:rsidR="00BA4235">
        <w:rPr>
          <w:bCs/>
          <w:color w:val="00B050"/>
        </w:rPr>
        <w:t xml:space="preserve">ins </w:t>
      </w:r>
      <w:r w:rsidR="007E36E7">
        <w:rPr>
          <w:bCs/>
          <w:color w:val="00B050"/>
        </w:rPr>
        <w:t>23594</w:t>
      </w:r>
      <w:r w:rsidR="002223B9">
        <w:rPr>
          <w:bCs/>
          <w:color w:val="00B050"/>
        </w:rPr>
        <w:t xml:space="preserve"> </w:t>
      </w:r>
      <w:r w:rsidR="003E11DB">
        <w:rPr>
          <w:bCs/>
          <w:color w:val="00B050"/>
        </w:rPr>
        <w:t xml:space="preserve">human sequences </w:t>
      </w:r>
      <w:r w:rsidR="000F3730">
        <w:rPr>
          <w:bCs/>
          <w:color w:val="00B050"/>
        </w:rPr>
        <w:t>followed by</w:t>
      </w:r>
      <w:r w:rsidR="003E11DB">
        <w:rPr>
          <w:bCs/>
          <w:color w:val="00B050"/>
        </w:rPr>
        <w:t xml:space="preserve"> </w:t>
      </w:r>
      <w:r w:rsidR="0074352B">
        <w:rPr>
          <w:bCs/>
          <w:color w:val="00B050"/>
        </w:rPr>
        <w:t>9</w:t>
      </w:r>
      <w:r w:rsidR="0093061B">
        <w:rPr>
          <w:bCs/>
          <w:color w:val="00B050"/>
        </w:rPr>
        <w:t xml:space="preserve"> HIV sequences:</w:t>
      </w:r>
    </w:p>
    <w:p w14:paraId="0CB2E186" w14:textId="77777777" w:rsidR="0081769C" w:rsidRPr="0081769C" w:rsidRDefault="0081769C" w:rsidP="0081769C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r w:rsidRPr="0081769C">
        <w:rPr>
          <w:rFonts w:ascii="Consolas" w:eastAsia="Times New Roman" w:hAnsi="Consolas" w:cs="Times New Roman"/>
          <w:color w:val="008000"/>
          <w:sz w:val="20"/>
          <w:szCs w:val="20"/>
          <w:lang w:eastAsia="en-CA"/>
        </w:rPr>
        <w:t>jobs = [('</w:t>
      </w:r>
      <w:proofErr w:type="spellStart"/>
      <w:r w:rsidRPr="0081769C">
        <w:rPr>
          <w:rFonts w:ascii="Consolas" w:eastAsia="Times New Roman" w:hAnsi="Consolas" w:cs="Times New Roman"/>
          <w:color w:val="008000"/>
          <w:sz w:val="20"/>
          <w:szCs w:val="20"/>
          <w:lang w:eastAsia="en-CA"/>
        </w:rPr>
        <w:t>hs-hiv</w:t>
      </w:r>
      <w:proofErr w:type="spellEnd"/>
      <w:r w:rsidRPr="0081769C">
        <w:rPr>
          <w:rFonts w:ascii="Consolas" w:eastAsia="Times New Roman" w:hAnsi="Consolas" w:cs="Times New Roman"/>
          <w:color w:val="008000"/>
          <w:sz w:val="20"/>
          <w:szCs w:val="20"/>
          <w:lang w:eastAsia="en-CA"/>
        </w:rPr>
        <w:t>', 1, 23594, 23595, 23603)]</w:t>
      </w:r>
    </w:p>
    <w:p w14:paraId="52574662" w14:textId="77777777" w:rsidR="0081769C" w:rsidRDefault="0081769C" w:rsidP="00EB4C77">
      <w:pPr>
        <w:spacing w:line="240" w:lineRule="auto"/>
        <w:contextualSpacing/>
        <w:jc w:val="left"/>
        <w:rPr>
          <w:color w:val="00B050"/>
        </w:rPr>
      </w:pPr>
    </w:p>
    <w:p w14:paraId="0455F2A4" w14:textId="704A29B5" w:rsidR="00BC4C01" w:rsidRDefault="00BC4C01" w:rsidP="00EB4C77">
      <w:pPr>
        <w:spacing w:line="240" w:lineRule="auto"/>
        <w:contextualSpacing/>
        <w:jc w:val="left"/>
        <w:rPr>
          <w:bCs/>
          <w:color w:val="00B050"/>
        </w:rPr>
      </w:pPr>
    </w:p>
    <w:p w14:paraId="3E844F51" w14:textId="77777777" w:rsidR="00AA72BE" w:rsidRDefault="002D7C80" w:rsidP="00BC4C01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create_input_files.py is a Python 3 script. To load Python 3, run:</w:t>
      </w:r>
    </w:p>
    <w:p w14:paraId="51466D00" w14:textId="13C31834" w:rsidR="00BC4C01" w:rsidRDefault="00E8463C" w:rsidP="00BC4C01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m</w:t>
      </w:r>
      <w:r w:rsidR="00BC4C01">
        <w:rPr>
          <w:bCs/>
          <w:color w:val="00B050"/>
        </w:rPr>
        <w:t>odule load python/3.6</w:t>
      </w:r>
    </w:p>
    <w:p w14:paraId="71BF717C" w14:textId="3F871239" w:rsidR="00C11FA9" w:rsidRDefault="00C11FA9" w:rsidP="00BC4C01">
      <w:pPr>
        <w:spacing w:line="240" w:lineRule="auto"/>
        <w:contextualSpacing/>
        <w:jc w:val="left"/>
        <w:rPr>
          <w:bCs/>
          <w:color w:val="00B050"/>
        </w:rPr>
      </w:pPr>
    </w:p>
    <w:p w14:paraId="3BD2D8D1" w14:textId="6222DF54" w:rsidR="00C11FA9" w:rsidRDefault="00C11FA9" w:rsidP="00BC4C01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 xml:space="preserve">Then </w:t>
      </w:r>
      <w:r w:rsidR="002D7C80">
        <w:rPr>
          <w:b/>
          <w:color w:val="00B050"/>
        </w:rPr>
        <w:t>run</w:t>
      </w:r>
      <w:r>
        <w:rPr>
          <w:b/>
          <w:color w:val="00B050"/>
        </w:rPr>
        <w:t>:</w:t>
      </w:r>
    </w:p>
    <w:p w14:paraId="3700D481" w14:textId="7E71CDF8" w:rsidR="00C11FA9" w:rsidRPr="00C11FA9" w:rsidRDefault="002D7C80" w:rsidP="00BC4C01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python</w:t>
      </w:r>
      <w:r w:rsidR="00C11FA9">
        <w:rPr>
          <w:bCs/>
          <w:color w:val="00B050"/>
        </w:rPr>
        <w:t xml:space="preserve"> </w:t>
      </w:r>
      <w:r w:rsidR="00B5670B" w:rsidRPr="00B5670B">
        <w:rPr>
          <w:bCs/>
          <w:color w:val="00B050"/>
        </w:rPr>
        <w:t>create_input_files.py</w:t>
      </w:r>
    </w:p>
    <w:p w14:paraId="682F046E" w14:textId="77777777" w:rsidR="00BC4C01" w:rsidRPr="0074352B" w:rsidRDefault="00BC4C01" w:rsidP="00EB4C77">
      <w:pPr>
        <w:spacing w:line="240" w:lineRule="auto"/>
        <w:contextualSpacing/>
        <w:jc w:val="left"/>
        <w:rPr>
          <w:color w:val="00B050"/>
        </w:rPr>
      </w:pPr>
    </w:p>
    <w:p w14:paraId="695CD878" w14:textId="77777777" w:rsidR="0086715E" w:rsidRPr="0074352B" w:rsidRDefault="0086715E" w:rsidP="001B4DB8">
      <w:pPr>
        <w:spacing w:line="240" w:lineRule="auto"/>
        <w:contextualSpacing/>
        <w:jc w:val="left"/>
        <w:rPr>
          <w:color w:val="00B050"/>
        </w:rPr>
      </w:pPr>
    </w:p>
    <w:bookmarkEnd w:id="29"/>
    <w:bookmarkEnd w:id="30"/>
    <w:bookmarkEnd w:id="31"/>
    <w:p w14:paraId="4D95E9CB" w14:textId="77777777" w:rsidR="001B4DB8" w:rsidRPr="000A012D" w:rsidRDefault="001B4DB8" w:rsidP="001B4DB8">
      <w:pPr>
        <w:spacing w:line="240" w:lineRule="auto"/>
        <w:contextualSpacing/>
        <w:jc w:val="left"/>
      </w:pPr>
    </w:p>
    <w:p w14:paraId="0B36E0A0" w14:textId="77777777" w:rsidR="001B4DB8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B204EE">
        <w:rPr>
          <w:color w:val="FF0000"/>
        </w:rPr>
        <w:t xml:space="preserve">Note: </w:t>
      </w:r>
      <w:r>
        <w:rPr>
          <w:color w:val="FF0000"/>
        </w:rPr>
        <w:t xml:space="preserve">be sure to execute any script to generate this comparison table in a </w:t>
      </w:r>
      <w:proofErr w:type="spellStart"/>
      <w:r>
        <w:rPr>
          <w:color w:val="FF0000"/>
        </w:rPr>
        <w:t>linux</w:t>
      </w:r>
      <w:proofErr w:type="spellEnd"/>
      <w:r>
        <w:rPr>
          <w:color w:val="FF0000"/>
        </w:rPr>
        <w:t xml:space="preserve"> environment (same environment to run PIPE) as a Windows environment will differently encode the file and cause errors</w:t>
      </w:r>
    </w:p>
    <w:p w14:paraId="58EFFC5A" w14:textId="77777777" w:rsidR="001B4DB8" w:rsidRDefault="001B4DB8" w:rsidP="001B4DB8">
      <w:pPr>
        <w:spacing w:line="240" w:lineRule="auto"/>
        <w:contextualSpacing/>
        <w:jc w:val="left"/>
      </w:pPr>
    </w:p>
    <w:p w14:paraId="09B0DEF1" w14:textId="77777777" w:rsidR="001B4DB8" w:rsidRDefault="001B4DB8" w:rsidP="001B4DB8">
      <w:pPr>
        <w:spacing w:line="240" w:lineRule="auto"/>
        <w:contextualSpacing/>
        <w:jc w:val="left"/>
      </w:pPr>
    </w:p>
    <w:p w14:paraId="616579A6" w14:textId="77777777" w:rsidR="001B4DB8" w:rsidRDefault="001B4DB8" w:rsidP="001B4DB8">
      <w:pPr>
        <w:spacing w:line="240" w:lineRule="auto"/>
        <w:contextualSpacing/>
        <w:jc w:val="left"/>
      </w:pPr>
      <w:commentRangeStart w:id="36"/>
      <w:commentRangeStart w:id="37"/>
      <w:r>
        <w:rPr>
          <w:b/>
          <w:color w:val="00B050"/>
        </w:rPr>
        <w:t>RAM requirement</w:t>
      </w:r>
      <w:r w:rsidRPr="0090261A">
        <w:rPr>
          <w:b/>
          <w:color w:val="00B050"/>
        </w:rPr>
        <w:t>:</w:t>
      </w:r>
    </w:p>
    <w:p w14:paraId="0CF8B4B1" w14:textId="77777777" w:rsidR="001B4DB8" w:rsidRDefault="001B4DB8" w:rsidP="001B4DB8">
      <w:pPr>
        <w:spacing w:line="240" w:lineRule="auto"/>
        <w:contextualSpacing/>
        <w:jc w:val="left"/>
      </w:pPr>
      <w:r>
        <w:t>This is going to be half of the /home/</w:t>
      </w:r>
      <w:proofErr w:type="spellStart"/>
      <w:r>
        <w:t>calvinjary</w:t>
      </w:r>
      <w:proofErr w:type="spellEnd"/>
      <w:r>
        <w:t>/PIPE/data/organism/database directory</w:t>
      </w:r>
    </w:p>
    <w:p w14:paraId="3C38A68B" w14:textId="77777777" w:rsidR="001B4DB8" w:rsidRPr="00045930" w:rsidRDefault="001B4DB8" w:rsidP="001B4DB8">
      <w:pPr>
        <w:spacing w:line="240" w:lineRule="auto"/>
        <w:contextualSpacing/>
        <w:jc w:val="left"/>
      </w:pPr>
      <w:r>
        <w:t xml:space="preserve">(the </w:t>
      </w:r>
      <w:proofErr w:type="spellStart"/>
      <w:r>
        <w:t>gentab</w:t>
      </w:r>
      <w:proofErr w:type="spellEnd"/>
      <w:r>
        <w:t xml:space="preserve"> directory) for any run that uses all proteins. </w:t>
      </w:r>
      <w:proofErr w:type="gramStart"/>
      <w:r>
        <w:t>So</w:t>
      </w:r>
      <w:proofErr w:type="gramEnd"/>
      <w:r>
        <w:t xml:space="preserve"> both all vs all and 1 vs all will use 10 GB of RAM if the /database directory is 20 GB</w:t>
      </w:r>
    </w:p>
    <w:p w14:paraId="6459FDD5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6B6BBE53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90261A">
        <w:rPr>
          <w:b/>
          <w:color w:val="00B050"/>
        </w:rPr>
        <w:t>CPU Runtime:</w:t>
      </w:r>
    </w:p>
    <w:p w14:paraId="1F717036" w14:textId="77777777" w:rsidR="001B4DB8" w:rsidRPr="00045930" w:rsidRDefault="001B4DB8" w:rsidP="001B4DB8">
      <w:pPr>
        <w:spacing w:line="240" w:lineRule="auto"/>
        <w:contextualSpacing/>
        <w:jc w:val="left"/>
      </w:pPr>
      <w:proofErr w:type="spellStart"/>
      <w:r w:rsidRPr="00045930">
        <w:t>Gentab</w:t>
      </w:r>
      <w:proofErr w:type="spellEnd"/>
      <w:r w:rsidRPr="00045930">
        <w:t xml:space="preserve"> should scale linearly across number of cores, and across execution time.</w:t>
      </w:r>
      <w:r>
        <w:t xml:space="preserve"> There is one master thread and one slave thread. </w:t>
      </w:r>
      <w:proofErr w:type="gramStart"/>
      <w:r>
        <w:t>So</w:t>
      </w:r>
      <w:proofErr w:type="gramEnd"/>
      <w:r>
        <w:t xml:space="preserve"> for a 20 core CPU you would set n = 10 and this would use up all 20 cores (meaning 20 threads) Example runtime for 50 proteins vs 20,500 proteins was 3 hours using 3 threads (1 master thread and two threads using 10 GB of RAM </w:t>
      </w:r>
      <w:commentRangeStart w:id="38"/>
      <w:commentRangeStart w:id="39"/>
      <w:r>
        <w:t>each</w:t>
      </w:r>
      <w:commentRangeEnd w:id="38"/>
      <w:r w:rsidR="00A749FB">
        <w:rPr>
          <w:rStyle w:val="CommentReference"/>
        </w:rPr>
        <w:commentReference w:id="38"/>
      </w:r>
      <w:commentRangeEnd w:id="39"/>
      <w:r w:rsidR="007F2E1E">
        <w:rPr>
          <w:rStyle w:val="CommentReference"/>
        </w:rPr>
        <w:commentReference w:id="39"/>
      </w:r>
      <w:r>
        <w:t xml:space="preserve">) </w:t>
      </w:r>
      <w:commentRangeEnd w:id="36"/>
      <w:r w:rsidR="009642C8">
        <w:rPr>
          <w:rStyle w:val="CommentReference"/>
        </w:rPr>
        <w:commentReference w:id="36"/>
      </w:r>
      <w:commentRangeEnd w:id="37"/>
      <w:r w:rsidR="00EE40CA">
        <w:rPr>
          <w:rStyle w:val="CommentReference"/>
        </w:rPr>
        <w:commentReference w:id="37"/>
      </w:r>
    </w:p>
    <w:p w14:paraId="5DEA9D69" w14:textId="77777777" w:rsidR="001B4DB8" w:rsidRDefault="001B4DB8" w:rsidP="001B4DB8">
      <w:pPr>
        <w:spacing w:line="240" w:lineRule="auto"/>
        <w:contextualSpacing/>
        <w:jc w:val="left"/>
      </w:pPr>
    </w:p>
    <w:p w14:paraId="0CA59E2A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48B15CA4" w14:textId="77777777" w:rsidR="001B4DB8" w:rsidRPr="0090261A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r w:rsidRPr="0090261A">
        <w:rPr>
          <w:b/>
          <w:color w:val="00B050"/>
        </w:rPr>
        <w:t>Storage requirements:</w:t>
      </w:r>
    </w:p>
    <w:p w14:paraId="573BDFEF" w14:textId="77777777" w:rsidR="001B4DB8" w:rsidRDefault="001B4DB8" w:rsidP="001B4DB8">
      <w:pPr>
        <w:spacing w:line="240" w:lineRule="auto"/>
        <w:contextualSpacing/>
        <w:jc w:val="left"/>
      </w:pPr>
      <w:r>
        <w:t xml:space="preserve">The </w:t>
      </w:r>
      <w:proofErr w:type="spellStart"/>
      <w:r>
        <w:t>organism.out</w:t>
      </w:r>
      <w:proofErr w:type="spellEnd"/>
      <w:r>
        <w:t xml:space="preserve"> file was 150 MB for a 50 vs 20,500 protein run, (about 1 million comparisons) and this file should scale linearly </w:t>
      </w:r>
    </w:p>
    <w:p w14:paraId="2F0AC44B" w14:textId="77777777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</w:p>
    <w:p w14:paraId="4B193D5F" w14:textId="20AE89A1" w:rsidR="001B4DB8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commentRangeStart w:id="40"/>
      <w:commentRangeStart w:id="41"/>
      <w:commentRangeStart w:id="42"/>
      <w:commentRangeStart w:id="43"/>
      <w:r w:rsidRPr="00122261">
        <w:rPr>
          <w:b/>
          <w:color w:val="00B0F0"/>
          <w:sz w:val="28"/>
          <w:u w:val="single"/>
        </w:rPr>
        <w:lastRenderedPageBreak/>
        <w:t>Step 5: Run PIPE:</w:t>
      </w:r>
      <w:commentRangeEnd w:id="40"/>
      <w:r w:rsidR="002D7C80">
        <w:rPr>
          <w:rStyle w:val="CommentReference"/>
        </w:rPr>
        <w:commentReference w:id="40"/>
      </w:r>
    </w:p>
    <w:p w14:paraId="62E2AE51" w14:textId="09767AE7" w:rsidR="00C82CA4" w:rsidRDefault="00EF6953" w:rsidP="001B4DB8">
      <w:pPr>
        <w:spacing w:line="240" w:lineRule="auto"/>
        <w:contextualSpacing/>
        <w:jc w:val="left"/>
        <w:rPr>
          <w:b/>
          <w:color w:val="00B0F0"/>
          <w:szCs w:val="24"/>
        </w:rPr>
      </w:pPr>
      <w:r w:rsidRPr="0074352B">
        <w:rPr>
          <w:b/>
          <w:color w:val="00B0F0"/>
          <w:szCs w:val="24"/>
        </w:rPr>
        <w:t>Open</w:t>
      </w:r>
      <w:r w:rsidR="00642F34">
        <w:rPr>
          <w:b/>
          <w:color w:val="00B0F0"/>
          <w:szCs w:val="24"/>
        </w:rPr>
        <w:t>:</w:t>
      </w:r>
    </w:p>
    <w:p w14:paraId="2155ABA3" w14:textId="167DECF2" w:rsidR="00642F34" w:rsidRDefault="003B7C37" w:rsidP="001B4DB8">
      <w:pPr>
        <w:spacing w:line="240" w:lineRule="auto"/>
        <w:contextualSpacing/>
        <w:jc w:val="left"/>
        <w:rPr>
          <w:bCs/>
          <w:color w:val="00B0F0"/>
          <w:szCs w:val="24"/>
        </w:rPr>
      </w:pPr>
      <w:r w:rsidRPr="00980D71">
        <w:rPr>
          <w:bCs/>
          <w:color w:val="00B050"/>
        </w:rPr>
        <w:t>/home</w:t>
      </w:r>
      <w:proofErr w:type="gramStart"/>
      <w:r w:rsidRPr="00980D71">
        <w:rPr>
          <w:bCs/>
          <w:color w:val="00B050"/>
        </w:rPr>
        <w:t>/</w:t>
      </w:r>
      <w:r>
        <w:rPr>
          <w:bCs/>
          <w:color w:val="00B050"/>
        </w:rPr>
        <w:t>”YourNameHere</w:t>
      </w:r>
      <w:proofErr w:type="gramEnd"/>
      <w:r>
        <w:rPr>
          <w:bCs/>
          <w:color w:val="00B050"/>
        </w:rPr>
        <w:t>”</w:t>
      </w:r>
      <w:r w:rsidRPr="00980D71">
        <w:rPr>
          <w:bCs/>
          <w:color w:val="00B050"/>
        </w:rPr>
        <w:t>/</w:t>
      </w:r>
      <w:r w:rsidR="002F4600">
        <w:rPr>
          <w:bCs/>
          <w:color w:val="00B050"/>
        </w:rPr>
        <w:t>PIPE</w:t>
      </w:r>
      <w:r w:rsidRPr="00980D71">
        <w:rPr>
          <w:bCs/>
          <w:color w:val="00B050"/>
        </w:rPr>
        <w:t>/PIPE4</w:t>
      </w:r>
      <w:r>
        <w:rPr>
          <w:bCs/>
          <w:color w:val="00B050"/>
        </w:rPr>
        <w:t>/</w:t>
      </w:r>
      <w:r w:rsidR="00642F34" w:rsidRPr="00114AD2">
        <w:rPr>
          <w:color w:val="00B0F0"/>
          <w:szCs w:val="24"/>
        </w:rPr>
        <w:t>generate_cedar_submissions_yeast.py</w:t>
      </w:r>
    </w:p>
    <w:p w14:paraId="4F2F9C07" w14:textId="70818D36" w:rsidR="003B7C37" w:rsidRDefault="003B7C37" w:rsidP="001B4DB8">
      <w:pPr>
        <w:spacing w:line="240" w:lineRule="auto"/>
        <w:contextualSpacing/>
        <w:jc w:val="left"/>
        <w:rPr>
          <w:bCs/>
          <w:color w:val="00B0F0"/>
          <w:szCs w:val="24"/>
        </w:rPr>
      </w:pPr>
    </w:p>
    <w:p w14:paraId="6E2E9C22" w14:textId="7BCDCF41" w:rsidR="003B7C37" w:rsidRDefault="003B7C37" w:rsidP="003B7C37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Set the absolute path of “</w:t>
      </w:r>
      <w:proofErr w:type="spellStart"/>
      <w:r w:rsidR="007A0F80">
        <w:rPr>
          <w:b/>
          <w:color w:val="00B050"/>
        </w:rPr>
        <w:t>data</w:t>
      </w:r>
      <w:r>
        <w:rPr>
          <w:b/>
          <w:color w:val="00B050"/>
        </w:rPr>
        <w:t>_dir</w:t>
      </w:r>
      <w:proofErr w:type="spellEnd"/>
      <w:r>
        <w:rPr>
          <w:b/>
          <w:color w:val="00B050"/>
        </w:rPr>
        <w:t>”, example:</w:t>
      </w:r>
    </w:p>
    <w:p w14:paraId="29903795" w14:textId="6DB0A179" w:rsidR="00376184" w:rsidRPr="00114AD2" w:rsidRDefault="00574270" w:rsidP="003B7C37">
      <w:pPr>
        <w:spacing w:line="240" w:lineRule="auto"/>
        <w:contextualSpacing/>
        <w:jc w:val="left"/>
        <w:rPr>
          <w:color w:val="00B050"/>
          <w:u w:val="single"/>
        </w:rPr>
      </w:pPr>
      <w:proofErr w:type="spellStart"/>
      <w:r>
        <w:rPr>
          <w:bCs/>
          <w:color w:val="00B050"/>
          <w:u w:val="single"/>
        </w:rPr>
        <w:t>data_dir</w:t>
      </w:r>
      <w:proofErr w:type="spellEnd"/>
      <w:r>
        <w:rPr>
          <w:bCs/>
          <w:color w:val="00B050"/>
          <w:u w:val="single"/>
        </w:rPr>
        <w:t xml:space="preserve"> = ‘</w:t>
      </w:r>
      <w:proofErr w:type="spellStart"/>
      <w:r>
        <w:rPr>
          <w:bCs/>
          <w:color w:val="00B050"/>
          <w:u w:val="single"/>
        </w:rPr>
        <w:t>path_to_pipe</w:t>
      </w:r>
      <w:proofErr w:type="spellEnd"/>
      <w:r>
        <w:rPr>
          <w:bCs/>
          <w:color w:val="00B050"/>
          <w:u w:val="single"/>
        </w:rPr>
        <w:t>/</w:t>
      </w:r>
      <w:r w:rsidR="000D478A" w:rsidRPr="00114AD2">
        <w:rPr>
          <w:color w:val="00B050"/>
          <w:u w:val="single"/>
        </w:rPr>
        <w:t>PIPE</w:t>
      </w:r>
      <w:r w:rsidR="000D478A" w:rsidRPr="00114AD2">
        <w:rPr>
          <w:bCs/>
          <w:color w:val="00B050"/>
          <w:u w:val="single"/>
        </w:rPr>
        <w:t>/PIPE4/</w:t>
      </w:r>
      <w:r>
        <w:rPr>
          <w:bCs/>
          <w:color w:val="00B050"/>
          <w:u w:val="single"/>
        </w:rPr>
        <w:t>’</w:t>
      </w:r>
    </w:p>
    <w:p w14:paraId="5F352F7D" w14:textId="166BB657" w:rsidR="007A40E9" w:rsidRDefault="007A40E9" w:rsidP="003B7C37">
      <w:pPr>
        <w:spacing w:line="240" w:lineRule="auto"/>
        <w:contextualSpacing/>
        <w:jc w:val="left"/>
        <w:rPr>
          <w:bCs/>
          <w:color w:val="00B050"/>
        </w:rPr>
      </w:pPr>
    </w:p>
    <w:p w14:paraId="3D3ED89C" w14:textId="6ECDA8F1" w:rsidR="007A40E9" w:rsidRPr="00114AD2" w:rsidRDefault="002D218A" w:rsidP="003B7C37">
      <w:pPr>
        <w:spacing w:line="240" w:lineRule="auto"/>
        <w:contextualSpacing/>
        <w:jc w:val="left"/>
        <w:rPr>
          <w:color w:val="00B050"/>
        </w:rPr>
      </w:pPr>
      <w:r>
        <w:rPr>
          <w:b/>
          <w:color w:val="00B050"/>
        </w:rPr>
        <w:t>In the</w:t>
      </w:r>
      <w:r w:rsidR="002F4600">
        <w:rPr>
          <w:b/>
          <w:color w:val="00B050"/>
        </w:rPr>
        <w:t xml:space="preserve"> PIPE</w:t>
      </w:r>
      <w:r w:rsidRPr="0006415E">
        <w:rPr>
          <w:b/>
          <w:color w:val="00B050"/>
        </w:rPr>
        <w:t xml:space="preserve">/PIPE4 </w:t>
      </w:r>
      <w:r>
        <w:rPr>
          <w:b/>
          <w:color w:val="00B050"/>
        </w:rPr>
        <w:t xml:space="preserve">Directory Run </w:t>
      </w:r>
      <w:r w:rsidR="004C3F0A" w:rsidRPr="004C3F0A">
        <w:rPr>
          <w:b/>
          <w:color w:val="00B050"/>
        </w:rPr>
        <w:t>generate_cedar_submissions_yeast.py</w:t>
      </w:r>
      <w:r>
        <w:rPr>
          <w:b/>
          <w:color w:val="00B050"/>
        </w:rPr>
        <w:t xml:space="preserve"> by typing:</w:t>
      </w:r>
    </w:p>
    <w:p w14:paraId="35133433" w14:textId="25B46705" w:rsidR="003B7C37" w:rsidRPr="00114AD2" w:rsidRDefault="004C3F0A" w:rsidP="001B4DB8">
      <w:pPr>
        <w:spacing w:line="240" w:lineRule="auto"/>
        <w:contextualSpacing/>
        <w:jc w:val="left"/>
        <w:rPr>
          <w:color w:val="00B0F0"/>
          <w:szCs w:val="24"/>
        </w:rPr>
      </w:pPr>
      <w:r>
        <w:rPr>
          <w:bCs/>
          <w:color w:val="00B0F0"/>
          <w:szCs w:val="24"/>
        </w:rPr>
        <w:t xml:space="preserve">python </w:t>
      </w:r>
      <w:r w:rsidRPr="00114AD2">
        <w:rPr>
          <w:color w:val="00B050"/>
        </w:rPr>
        <w:t>generate_cedar_submissions_yeast.py</w:t>
      </w:r>
    </w:p>
    <w:p w14:paraId="01FAC5F5" w14:textId="77777777" w:rsidR="00C82CA4" w:rsidRDefault="00C82CA4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</w:p>
    <w:p w14:paraId="0609660C" w14:textId="77777777" w:rsidR="00954C32" w:rsidRDefault="00954C32" w:rsidP="00954C32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Open:</w:t>
      </w:r>
    </w:p>
    <w:p w14:paraId="319C7F13" w14:textId="3E7FAA0C" w:rsidR="00954C32" w:rsidRPr="0006415E" w:rsidRDefault="002F4600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>PIPE</w:t>
      </w:r>
      <w:r w:rsidR="00954C32" w:rsidRPr="0006415E">
        <w:rPr>
          <w:bCs/>
          <w:color w:val="00B050"/>
        </w:rPr>
        <w:t>/PIPE4/</w:t>
      </w:r>
      <w:r w:rsidR="002A202F" w:rsidRPr="002A202F">
        <w:rPr>
          <w:bCs/>
          <w:color w:val="00B050"/>
        </w:rPr>
        <w:t>autosubmitter_cedar.py</w:t>
      </w:r>
    </w:p>
    <w:p w14:paraId="5BC3D5E4" w14:textId="77777777" w:rsidR="00954C32" w:rsidRDefault="00954C32" w:rsidP="00954C32">
      <w:pPr>
        <w:spacing w:line="240" w:lineRule="auto"/>
        <w:contextualSpacing/>
        <w:jc w:val="left"/>
        <w:rPr>
          <w:b/>
          <w:color w:val="00B050"/>
        </w:rPr>
      </w:pPr>
    </w:p>
    <w:p w14:paraId="2D23D206" w14:textId="78159714" w:rsidR="00114AD2" w:rsidRDefault="00954C32" w:rsidP="00463A94">
      <w:pPr>
        <w:shd w:val="clear" w:color="auto" w:fill="FFFFFF"/>
        <w:spacing w:after="0" w:line="270" w:lineRule="atLeast"/>
        <w:jc w:val="left"/>
        <w:rPr>
          <w:b/>
          <w:color w:val="00B050"/>
        </w:rPr>
      </w:pPr>
      <w:r>
        <w:rPr>
          <w:b/>
          <w:color w:val="00B050"/>
        </w:rPr>
        <w:t xml:space="preserve">Set the absolute path of </w:t>
      </w:r>
      <w:r w:rsidR="00463A94">
        <w:rPr>
          <w:b/>
          <w:color w:val="00B050"/>
        </w:rPr>
        <w:t>to the PIPE4 directory</w:t>
      </w:r>
      <w:r w:rsidR="000A265E">
        <w:rPr>
          <w:b/>
          <w:color w:val="00B050"/>
        </w:rPr>
        <w:t>:</w:t>
      </w:r>
    </w:p>
    <w:p w14:paraId="2FEE1838" w14:textId="1BC34467" w:rsidR="00463A94" w:rsidRPr="00463A94" w:rsidRDefault="00463A94" w:rsidP="00463A94">
      <w:pPr>
        <w:shd w:val="clear" w:color="auto" w:fill="FFFFFF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</w:pPr>
      <w:proofErr w:type="spellStart"/>
      <w:r w:rsidRPr="00463A9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base_dir</w:t>
      </w:r>
      <w:proofErr w:type="spellEnd"/>
      <w:r w:rsidRPr="00463A94">
        <w:rPr>
          <w:rFonts w:ascii="Consolas" w:eastAsia="Times New Roman" w:hAnsi="Consolas" w:cs="Times New Roman"/>
          <w:color w:val="000000"/>
          <w:sz w:val="20"/>
          <w:szCs w:val="20"/>
          <w:lang w:eastAsia="en-CA"/>
        </w:rPr>
        <w:t> = </w:t>
      </w:r>
      <w:r w:rsidRPr="00463A94">
        <w:rPr>
          <w:rFonts w:ascii="Consolas" w:eastAsia="Times New Roman" w:hAnsi="Consolas" w:cs="Times New Roman"/>
          <w:color w:val="A31515"/>
          <w:sz w:val="20"/>
          <w:szCs w:val="20"/>
          <w:lang w:eastAsia="en-CA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en-CA"/>
        </w:rPr>
        <w:t>PATH_TO_PIPE</w:t>
      </w:r>
      <w:r w:rsidRPr="00463A94">
        <w:rPr>
          <w:rFonts w:ascii="Consolas" w:eastAsia="Times New Roman" w:hAnsi="Consolas" w:cs="Times New Roman"/>
          <w:color w:val="A31515"/>
          <w:sz w:val="20"/>
          <w:szCs w:val="20"/>
          <w:lang w:eastAsia="en-CA"/>
        </w:rPr>
        <w:t>/PIPE4/'</w:t>
      </w:r>
    </w:p>
    <w:p w14:paraId="3C5A719B" w14:textId="77777777" w:rsidR="00463A94" w:rsidRDefault="00463A94" w:rsidP="00463A94">
      <w:pPr>
        <w:spacing w:line="240" w:lineRule="auto"/>
        <w:contextualSpacing/>
        <w:jc w:val="left"/>
        <w:rPr>
          <w:bCs/>
          <w:color w:val="00B050"/>
        </w:rPr>
      </w:pPr>
    </w:p>
    <w:p w14:paraId="3A2F78B8" w14:textId="38604534" w:rsidR="00954C32" w:rsidRPr="00980D71" w:rsidRDefault="00954C32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>NOTE:</w:t>
      </w:r>
      <w:r>
        <w:rPr>
          <w:bCs/>
          <w:color w:val="00B050"/>
        </w:rPr>
        <w:t xml:space="preserve"> </w:t>
      </w:r>
      <w:r w:rsidR="00F905F2">
        <w:rPr>
          <w:bCs/>
          <w:color w:val="00B050"/>
        </w:rPr>
        <w:t>I</w:t>
      </w:r>
      <w:r>
        <w:rPr>
          <w:bCs/>
          <w:color w:val="00B050"/>
        </w:rPr>
        <w:t>nclude a trailing slash after PIPE4</w:t>
      </w:r>
    </w:p>
    <w:p w14:paraId="4A37068D" w14:textId="77777777" w:rsidR="00954C32" w:rsidRDefault="00954C32" w:rsidP="00954C32">
      <w:pPr>
        <w:spacing w:line="240" w:lineRule="auto"/>
        <w:contextualSpacing/>
        <w:jc w:val="left"/>
        <w:rPr>
          <w:bCs/>
          <w:color w:val="00B050"/>
        </w:rPr>
      </w:pPr>
    </w:p>
    <w:p w14:paraId="3C032E02" w14:textId="3209CC9B" w:rsidR="00954C32" w:rsidRDefault="00954C32" w:rsidP="00954C32">
      <w:pPr>
        <w:spacing w:line="240" w:lineRule="auto"/>
        <w:contextualSpacing/>
        <w:jc w:val="left"/>
        <w:rPr>
          <w:b/>
          <w:color w:val="00B050"/>
        </w:rPr>
      </w:pPr>
      <w:r>
        <w:rPr>
          <w:b/>
          <w:color w:val="00B050"/>
        </w:rPr>
        <w:t>In the</w:t>
      </w:r>
      <w:r w:rsidR="002F4600">
        <w:rPr>
          <w:b/>
          <w:color w:val="00B050"/>
        </w:rPr>
        <w:t xml:space="preserve"> PIPE</w:t>
      </w:r>
      <w:r w:rsidRPr="0006415E">
        <w:rPr>
          <w:b/>
          <w:color w:val="00B050"/>
        </w:rPr>
        <w:t xml:space="preserve">/PIPE4 </w:t>
      </w:r>
      <w:r>
        <w:rPr>
          <w:b/>
          <w:color w:val="00B050"/>
        </w:rPr>
        <w:t xml:space="preserve">Directory Run </w:t>
      </w:r>
      <w:r w:rsidR="00542DD4" w:rsidRPr="00114AD2">
        <w:rPr>
          <w:b/>
          <w:color w:val="00B050"/>
        </w:rPr>
        <w:t>autosubmitter_cedar</w:t>
      </w:r>
      <w:r w:rsidR="00542DD4" w:rsidRPr="0013303C">
        <w:rPr>
          <w:b/>
          <w:color w:val="00B050"/>
        </w:rPr>
        <w:t>.py</w:t>
      </w:r>
      <w:r>
        <w:rPr>
          <w:b/>
          <w:color w:val="00B050"/>
        </w:rPr>
        <w:t xml:space="preserve"> by typing:</w:t>
      </w:r>
    </w:p>
    <w:p w14:paraId="6108D3F2" w14:textId="0114F1DB" w:rsidR="00954C32" w:rsidRDefault="00825D74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Cs/>
          <w:color w:val="00B050"/>
        </w:rPr>
        <w:t xml:space="preserve">Python </w:t>
      </w:r>
      <w:r w:rsidR="00B12AE6" w:rsidRPr="002A202F">
        <w:rPr>
          <w:bCs/>
          <w:color w:val="00B050"/>
        </w:rPr>
        <w:t>autosubmitter_cedar.py</w:t>
      </w:r>
    </w:p>
    <w:p w14:paraId="2AB7E739" w14:textId="526EBE01" w:rsidR="00954C32" w:rsidRDefault="00954C32" w:rsidP="00954C32">
      <w:pPr>
        <w:spacing w:line="240" w:lineRule="auto"/>
        <w:contextualSpacing/>
        <w:jc w:val="left"/>
        <w:rPr>
          <w:bCs/>
          <w:color w:val="00B050"/>
        </w:rPr>
      </w:pPr>
      <w:r>
        <w:rPr>
          <w:b/>
          <w:color w:val="00B050"/>
        </w:rPr>
        <w:t xml:space="preserve">NOTE: </w:t>
      </w:r>
      <w:r w:rsidR="00967719">
        <w:rPr>
          <w:bCs/>
          <w:color w:val="00B050"/>
        </w:rPr>
        <w:t>This script</w:t>
      </w:r>
      <w:r w:rsidR="002E07B4">
        <w:rPr>
          <w:bCs/>
          <w:color w:val="00B050"/>
        </w:rPr>
        <w:t xml:space="preserve"> submit</w:t>
      </w:r>
      <w:r w:rsidR="00A16A49">
        <w:rPr>
          <w:bCs/>
          <w:color w:val="00B050"/>
        </w:rPr>
        <w:t>s</w:t>
      </w:r>
      <w:r w:rsidR="002E07B4">
        <w:rPr>
          <w:bCs/>
          <w:color w:val="00B050"/>
        </w:rPr>
        <w:t xml:space="preserve"> PIPE jobs and</w:t>
      </w:r>
      <w:r w:rsidR="00967719">
        <w:rPr>
          <w:bCs/>
          <w:color w:val="00B050"/>
        </w:rPr>
        <w:t xml:space="preserve"> </w:t>
      </w:r>
      <w:r w:rsidR="0009628C">
        <w:rPr>
          <w:bCs/>
          <w:color w:val="00B050"/>
        </w:rPr>
        <w:t xml:space="preserve">creates landscapes </w:t>
      </w:r>
    </w:p>
    <w:p w14:paraId="16A17A15" w14:textId="77777777" w:rsidR="00954C32" w:rsidRPr="00122261" w:rsidRDefault="00954C32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</w:p>
    <w:p w14:paraId="1A6BA6FB" w14:textId="77777777" w:rsidR="001B4DB8" w:rsidRPr="00045930" w:rsidRDefault="001B4DB8" w:rsidP="001B4DB8">
      <w:pPr>
        <w:spacing w:line="240" w:lineRule="auto"/>
        <w:contextualSpacing/>
        <w:jc w:val="left"/>
      </w:pPr>
    </w:p>
    <w:p w14:paraId="2EF1B118" w14:textId="77777777" w:rsidR="001B4DB8" w:rsidRPr="002535EF" w:rsidRDefault="001B4DB8" w:rsidP="001B4DB8">
      <w:pPr>
        <w:spacing w:line="240" w:lineRule="auto"/>
        <w:contextualSpacing/>
        <w:jc w:val="left"/>
        <w:rPr>
          <w:b/>
          <w:color w:val="00B050"/>
        </w:rPr>
      </w:pPr>
      <w:commentRangeStart w:id="44"/>
      <w:r>
        <w:rPr>
          <w:b/>
          <w:color w:val="00B050"/>
        </w:rPr>
        <w:t>Output of PIPE</w:t>
      </w:r>
    </w:p>
    <w:p w14:paraId="386DA5AB" w14:textId="7F9FCFAF" w:rsidR="001B4DB8" w:rsidRDefault="008854E7" w:rsidP="001B4DB8">
      <w:pPr>
        <w:spacing w:line="240" w:lineRule="auto"/>
        <w:contextualSpacing/>
        <w:jc w:val="left"/>
      </w:pPr>
      <w:r w:rsidRPr="008854E7">
        <w:t>/home/"</w:t>
      </w:r>
      <w:proofErr w:type="spellStart"/>
      <w:r w:rsidRPr="008854E7">
        <w:t>YourNameHere</w:t>
      </w:r>
      <w:proofErr w:type="spellEnd"/>
      <w:r w:rsidRPr="008854E7">
        <w:t>"/</w:t>
      </w:r>
      <w:r w:rsidR="002F4600">
        <w:t>PIPE</w:t>
      </w:r>
      <w:r w:rsidRPr="008854E7">
        <w:t>/PIPE4/landscapes/yeast-yeast</w:t>
      </w:r>
      <w:r w:rsidR="00B231C9">
        <w:t xml:space="preserve"> </w:t>
      </w:r>
    </w:p>
    <w:p w14:paraId="61796EC8" w14:textId="77777777" w:rsidR="001B4DB8" w:rsidRDefault="001B4DB8" w:rsidP="001B4DB8">
      <w:pPr>
        <w:spacing w:line="240" w:lineRule="auto"/>
        <w:contextualSpacing/>
        <w:jc w:val="left"/>
      </w:pPr>
    </w:p>
    <w:p w14:paraId="0A9BCA72" w14:textId="77777777" w:rsidR="001B4DB8" w:rsidRDefault="001B4DB8" w:rsidP="001B4DB8">
      <w:pPr>
        <w:spacing w:line="240" w:lineRule="auto"/>
        <w:contextualSpacing/>
        <w:jc w:val="left"/>
      </w:pPr>
      <w:r w:rsidRPr="004F0B83">
        <w:t xml:space="preserve">The column headings are explained in the header comment of the pipe c file. </w:t>
      </w:r>
    </w:p>
    <w:p w14:paraId="64CF0B8F" w14:textId="7F4F5AC2" w:rsidR="00D65133" w:rsidRDefault="001B4DB8" w:rsidP="001B4DB8">
      <w:pPr>
        <w:spacing w:line="240" w:lineRule="auto"/>
        <w:contextualSpacing/>
        <w:jc w:val="left"/>
      </w:pPr>
      <w:r w:rsidRPr="004F0B83">
        <w:t xml:space="preserve">But </w:t>
      </w:r>
      <w:r>
        <w:t>it should be</w:t>
      </w:r>
      <w:r w:rsidRPr="004F0B83">
        <w:t xml:space="preserve"> pipe score, matrix max, run time, Sim score 1, Sim score 2</w:t>
      </w:r>
      <w:commentRangeEnd w:id="41"/>
      <w:r w:rsidR="005418EE">
        <w:rPr>
          <w:rStyle w:val="CommentReference"/>
        </w:rPr>
        <w:commentReference w:id="41"/>
      </w:r>
      <w:commentRangeEnd w:id="42"/>
      <w:r w:rsidR="00656146">
        <w:rPr>
          <w:rStyle w:val="CommentReference"/>
        </w:rPr>
        <w:commentReference w:id="42"/>
      </w:r>
      <w:commentRangeEnd w:id="43"/>
      <w:r w:rsidR="001D06CA">
        <w:rPr>
          <w:rStyle w:val="CommentReference"/>
        </w:rPr>
        <w:commentReference w:id="43"/>
      </w:r>
      <w:commentRangeEnd w:id="44"/>
      <w:r w:rsidR="008D7F60">
        <w:rPr>
          <w:rStyle w:val="CommentReference"/>
        </w:rPr>
        <w:commentReference w:id="44"/>
      </w:r>
    </w:p>
    <w:p w14:paraId="72127CBE" w14:textId="77777777" w:rsidR="001B4DB8" w:rsidRDefault="001B4DB8" w:rsidP="001B4DB8">
      <w:pPr>
        <w:spacing w:line="240" w:lineRule="auto"/>
        <w:contextualSpacing/>
        <w:jc w:val="left"/>
      </w:pPr>
    </w:p>
    <w:p w14:paraId="4A48835A" w14:textId="77777777" w:rsidR="001B4DB8" w:rsidRPr="00122261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122261">
        <w:rPr>
          <w:b/>
          <w:color w:val="00B0F0"/>
          <w:sz w:val="28"/>
          <w:u w:val="single"/>
        </w:rPr>
        <w:t xml:space="preserve">Step </w:t>
      </w:r>
      <w:r>
        <w:rPr>
          <w:b/>
          <w:color w:val="00B0F0"/>
          <w:sz w:val="28"/>
          <w:u w:val="single"/>
        </w:rPr>
        <w:t>6</w:t>
      </w:r>
      <w:r w:rsidRPr="00122261">
        <w:rPr>
          <w:b/>
          <w:color w:val="00B0F0"/>
          <w:sz w:val="28"/>
          <w:u w:val="single"/>
        </w:rPr>
        <w:t xml:space="preserve">: </w:t>
      </w:r>
      <w:r>
        <w:rPr>
          <w:b/>
          <w:color w:val="00B0F0"/>
          <w:sz w:val="28"/>
          <w:u w:val="single"/>
        </w:rPr>
        <w:t>Create an ROC Curve</w:t>
      </w:r>
      <w:r w:rsidRPr="00122261">
        <w:rPr>
          <w:b/>
          <w:color w:val="00B0F0"/>
          <w:sz w:val="28"/>
          <w:u w:val="single"/>
        </w:rPr>
        <w:t>:</w:t>
      </w:r>
    </w:p>
    <w:p w14:paraId="5AE3F720" w14:textId="77777777" w:rsidR="001B4DB8" w:rsidRDefault="001B4DB8" w:rsidP="001B4DB8">
      <w:pPr>
        <w:spacing w:line="240" w:lineRule="auto"/>
        <w:contextualSpacing/>
        <w:jc w:val="left"/>
      </w:pPr>
      <w:r>
        <w:t>Go to the PIPE/code/</w:t>
      </w:r>
      <w:proofErr w:type="spellStart"/>
      <w:r>
        <w:t>create_roc</w:t>
      </w:r>
      <w:proofErr w:type="spellEnd"/>
      <w:r>
        <w:t>/     directory</w:t>
      </w:r>
    </w:p>
    <w:p w14:paraId="768C61E2" w14:textId="77777777" w:rsidR="001B4DB8" w:rsidRDefault="001B4DB8" w:rsidP="001B4DB8">
      <w:pPr>
        <w:spacing w:line="240" w:lineRule="auto"/>
        <w:contextualSpacing/>
        <w:jc w:val="left"/>
      </w:pPr>
    </w:p>
    <w:p w14:paraId="02942473" w14:textId="77777777" w:rsidR="001B4DB8" w:rsidRDefault="001B4DB8" w:rsidP="001B4DB8">
      <w:pPr>
        <w:spacing w:line="240" w:lineRule="auto"/>
        <w:contextualSpacing/>
        <w:jc w:val="left"/>
      </w:pPr>
      <w:r>
        <w:t>Run the python script that will create random (assumed negative) interactions. The program is called:</w:t>
      </w:r>
    </w:p>
    <w:p w14:paraId="0847014F" w14:textId="77777777" w:rsidR="001B4DB8" w:rsidRDefault="001B4DB8" w:rsidP="001B4DB8">
      <w:pPr>
        <w:spacing w:line="240" w:lineRule="auto"/>
        <w:contextualSpacing/>
        <w:jc w:val="left"/>
      </w:pPr>
      <w:r w:rsidRPr="00512A83">
        <w:t>create_random_</w:t>
      </w:r>
      <w:r>
        <w:t>ID_</w:t>
      </w:r>
      <w:r w:rsidRPr="00512A83">
        <w:t>pairs.py</w:t>
      </w:r>
      <w:r>
        <w:t xml:space="preserve"> </w:t>
      </w:r>
      <w:r>
        <w:br/>
        <w:t>and it accepts these inputs:</w:t>
      </w:r>
    </w:p>
    <w:p w14:paraId="2709E9A7" w14:textId="77777777" w:rsidR="001B4DB8" w:rsidRPr="00C8048A" w:rsidRDefault="001B4DB8" w:rsidP="001B4DB8">
      <w:pPr>
        <w:spacing w:line="240" w:lineRule="auto"/>
        <w:contextualSpacing/>
        <w:jc w:val="left"/>
      </w:pPr>
      <w:proofErr w:type="spellStart"/>
      <w:r w:rsidRPr="00273DAD">
        <w:t>known_ID_pairs_file</w:t>
      </w:r>
      <w:proofErr w:type="spellEnd"/>
      <w:r>
        <w:t xml:space="preserve">                                        </w:t>
      </w:r>
      <w:r w:rsidRPr="004A0580">
        <w:t>/home/</w:t>
      </w:r>
      <w:proofErr w:type="spellStart"/>
      <w:r w:rsidRPr="004A0580">
        <w:t>calvinjary</w:t>
      </w:r>
      <w:proofErr w:type="spellEnd"/>
      <w:r w:rsidRPr="004A0580">
        <w:t>/PIPE/data/organism/data</w:t>
      </w:r>
      <w:r>
        <w:t>/</w:t>
      </w:r>
      <w:r w:rsidRPr="00C8048A">
        <w:t>protein_pairs.txt</w:t>
      </w:r>
    </w:p>
    <w:p w14:paraId="42556DBF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273DAD">
        <w:t>total_num_proteins</w:t>
      </w:r>
      <w:proofErr w:type="spellEnd"/>
      <w:r>
        <w:t xml:space="preserve">                                        11138</w:t>
      </w:r>
    </w:p>
    <w:p w14:paraId="62600AEB" w14:textId="77777777" w:rsidR="001B4DB8" w:rsidRPr="00273DAD" w:rsidRDefault="001B4DB8" w:rsidP="001B4DB8">
      <w:pPr>
        <w:spacing w:line="240" w:lineRule="auto"/>
        <w:contextualSpacing/>
        <w:jc w:val="left"/>
      </w:pPr>
      <w:proofErr w:type="spellStart"/>
      <w:r w:rsidRPr="00273DAD">
        <w:t>num_pairs_to_produce</w:t>
      </w:r>
      <w:proofErr w:type="spellEnd"/>
      <w:r>
        <w:t xml:space="preserve">                                  10000</w:t>
      </w:r>
    </w:p>
    <w:p w14:paraId="198FC951" w14:textId="77777777" w:rsidR="001B4DB8" w:rsidRPr="00273DAD" w:rsidRDefault="001B4DB8" w:rsidP="001B4DB8">
      <w:pPr>
        <w:spacing w:line="240" w:lineRule="auto"/>
        <w:contextualSpacing/>
        <w:jc w:val="left"/>
      </w:pPr>
      <w:proofErr w:type="spellStart"/>
      <w:r w:rsidRPr="00273DAD">
        <w:t>output_file</w:t>
      </w:r>
      <w:proofErr w:type="spellEnd"/>
      <w:r>
        <w:t xml:space="preserve">                                                         calrandompairs.txt</w:t>
      </w:r>
    </w:p>
    <w:p w14:paraId="3C2AEA23" w14:textId="77777777" w:rsidR="001B4DB8" w:rsidRDefault="001B4DB8" w:rsidP="001B4DB8">
      <w:pPr>
        <w:spacing w:line="240" w:lineRule="auto"/>
        <w:contextualSpacing/>
        <w:jc w:val="left"/>
      </w:pPr>
    </w:p>
    <w:p w14:paraId="55652604" w14:textId="77777777" w:rsidR="001B4DB8" w:rsidRDefault="001B4DB8" w:rsidP="001B4DB8">
      <w:pPr>
        <w:spacing w:line="240" w:lineRule="auto"/>
        <w:contextualSpacing/>
        <w:jc w:val="left"/>
      </w:pPr>
      <w:r>
        <w:t>type in this example command:</w:t>
      </w:r>
    </w:p>
    <w:p w14:paraId="24705779" w14:textId="77777777" w:rsidR="001B4DB8" w:rsidRDefault="001B4DB8" w:rsidP="001B4DB8">
      <w:pPr>
        <w:spacing w:line="240" w:lineRule="auto"/>
        <w:contextualSpacing/>
        <w:jc w:val="left"/>
      </w:pPr>
      <w:r w:rsidRPr="00EA2DA7">
        <w:t>python2 create_random_ID_pairs.py /home/</w:t>
      </w:r>
      <w:proofErr w:type="spellStart"/>
      <w:r w:rsidRPr="00EA2DA7">
        <w:t>calvinjary</w:t>
      </w:r>
      <w:proofErr w:type="spellEnd"/>
      <w:r w:rsidRPr="00EA2DA7">
        <w:t>/PIPE/data/organism/data/protein_pairs.txt 11138 10</w:t>
      </w:r>
      <w:r>
        <w:t>00</w:t>
      </w:r>
      <w:r w:rsidRPr="00EA2DA7">
        <w:t>000 calrandompairs.txt</w:t>
      </w:r>
      <w:r>
        <w:t xml:space="preserve"> &amp; disown</w:t>
      </w:r>
    </w:p>
    <w:p w14:paraId="04D885A4" w14:textId="77777777" w:rsidR="001B4DB8" w:rsidRDefault="001B4DB8" w:rsidP="001B4DB8">
      <w:pPr>
        <w:spacing w:line="240" w:lineRule="auto"/>
        <w:contextualSpacing/>
        <w:jc w:val="left"/>
      </w:pPr>
    </w:p>
    <w:p w14:paraId="018B9F67" w14:textId="77777777" w:rsidR="001B4DB8" w:rsidRDefault="001B4DB8" w:rsidP="001B4DB8">
      <w:pPr>
        <w:spacing w:line="240" w:lineRule="auto"/>
        <w:contextualSpacing/>
        <w:jc w:val="left"/>
      </w:pPr>
      <w:r>
        <w:lastRenderedPageBreak/>
        <w:t>this completes the create random ID pairs section.</w:t>
      </w:r>
    </w:p>
    <w:p w14:paraId="646ED615" w14:textId="77777777" w:rsidR="001B4DB8" w:rsidRDefault="001B4DB8" w:rsidP="001B4DB8">
      <w:pPr>
        <w:spacing w:line="240" w:lineRule="auto"/>
        <w:contextualSpacing/>
        <w:jc w:val="left"/>
      </w:pPr>
    </w:p>
    <w:p w14:paraId="0B17CF28" w14:textId="77777777" w:rsidR="001B4DB8" w:rsidRDefault="001B4DB8" w:rsidP="001B4DB8">
      <w:pPr>
        <w:spacing w:line="240" w:lineRule="auto"/>
        <w:contextualSpacing/>
        <w:jc w:val="left"/>
      </w:pPr>
      <w:r>
        <w:t>now type in “make clean” and then “make” following that</w:t>
      </w:r>
    </w:p>
    <w:p w14:paraId="2B72E336" w14:textId="77777777" w:rsidR="001B4DB8" w:rsidRDefault="001B4DB8" w:rsidP="001B4DB8">
      <w:pPr>
        <w:spacing w:line="240" w:lineRule="auto"/>
        <w:contextualSpacing/>
        <w:jc w:val="left"/>
      </w:pPr>
    </w:p>
    <w:p w14:paraId="71835280" w14:textId="77777777" w:rsidR="001B4DB8" w:rsidRDefault="001B4DB8" w:rsidP="001B4DB8">
      <w:pPr>
        <w:spacing w:line="240" w:lineRule="auto"/>
        <w:contextualSpacing/>
        <w:jc w:val="left"/>
      </w:pPr>
      <w:r w:rsidRPr="00BA10CA">
        <w:t>/home/</w:t>
      </w:r>
      <w:proofErr w:type="spellStart"/>
      <w:r w:rsidRPr="00BA10CA">
        <w:t>calvinjary</w:t>
      </w:r>
      <w:proofErr w:type="spellEnd"/>
      <w:r w:rsidRPr="00BA10CA">
        <w:t>/PIPE/data/organism/data</w:t>
      </w:r>
      <w:r>
        <w:t>/protein_pairs.txt</w:t>
      </w:r>
    </w:p>
    <w:p w14:paraId="5600E811" w14:textId="77777777" w:rsidR="001B4DB8" w:rsidRDefault="001B4DB8" w:rsidP="001B4DB8">
      <w:pPr>
        <w:spacing w:line="240" w:lineRule="auto"/>
        <w:contextualSpacing/>
        <w:jc w:val="left"/>
      </w:pPr>
    </w:p>
    <w:p w14:paraId="7BD3BFD8" w14:textId="77777777" w:rsidR="001B4DB8" w:rsidRDefault="001B4DB8" w:rsidP="001B4DB8">
      <w:pPr>
        <w:spacing w:line="240" w:lineRule="auto"/>
        <w:contextualSpacing/>
        <w:jc w:val="left"/>
      </w:pPr>
      <w:r w:rsidRPr="002A54B9">
        <w:t xml:space="preserve">"Usage: %s &lt;pos file&gt; &lt;#pos&gt; &lt;neg file&gt; &lt;#neg&gt;\n", </w:t>
      </w:r>
      <w:proofErr w:type="spellStart"/>
      <w:proofErr w:type="gramStart"/>
      <w:r w:rsidRPr="002A54B9">
        <w:t>argv</w:t>
      </w:r>
      <w:proofErr w:type="spellEnd"/>
      <w:r w:rsidRPr="002A54B9">
        <w:t>[</w:t>
      </w:r>
      <w:proofErr w:type="gramEnd"/>
      <w:r w:rsidRPr="002A54B9">
        <w:t>0]);</w:t>
      </w:r>
    </w:p>
    <w:p w14:paraId="0573C259" w14:textId="77777777" w:rsidR="001B4DB8" w:rsidRDefault="001B4DB8" w:rsidP="001B4DB8">
      <w:pPr>
        <w:spacing w:line="240" w:lineRule="auto"/>
        <w:contextualSpacing/>
        <w:jc w:val="left"/>
      </w:pPr>
    </w:p>
    <w:p w14:paraId="44F393FE" w14:textId="77777777" w:rsidR="001B4DB8" w:rsidRDefault="001B4DB8" w:rsidP="001B4DB8">
      <w:pPr>
        <w:spacing w:line="240" w:lineRule="auto"/>
        <w:contextualSpacing/>
        <w:jc w:val="left"/>
      </w:pPr>
    </w:p>
    <w:p w14:paraId="4F8151F0" w14:textId="77777777" w:rsidR="001B4DB8" w:rsidRDefault="001B4DB8" w:rsidP="001B4DB8">
      <w:pPr>
        <w:spacing w:line="240" w:lineRule="auto"/>
        <w:contextualSpacing/>
        <w:jc w:val="left"/>
      </w:pPr>
    </w:p>
    <w:p w14:paraId="2F3135C9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987A56">
        <w:t>mpirun</w:t>
      </w:r>
      <w:proofErr w:type="spellEnd"/>
      <w:r w:rsidRPr="00987A56">
        <w:t xml:space="preserve"> -n 1</w:t>
      </w:r>
      <w:r>
        <w:t>0</w:t>
      </w:r>
      <w:r w:rsidRPr="00987A56">
        <w:t xml:space="preserve"> /home/</w:t>
      </w:r>
      <w:proofErr w:type="spellStart"/>
      <w:r w:rsidRPr="00987A56">
        <w:t>calvinjary</w:t>
      </w:r>
      <w:proofErr w:type="spellEnd"/>
      <w:r w:rsidRPr="00987A56">
        <w:t>/PIPE/code/</w:t>
      </w:r>
      <w:proofErr w:type="spellStart"/>
      <w:r w:rsidRPr="00987A56">
        <w:t>create_roc</w:t>
      </w:r>
      <w:proofErr w:type="spellEnd"/>
      <w:r w:rsidRPr="00987A56">
        <w:t>/roc /home/</w:t>
      </w:r>
      <w:proofErr w:type="spellStart"/>
      <w:r w:rsidRPr="00987A56">
        <w:t>calvinjary</w:t>
      </w:r>
      <w:proofErr w:type="spellEnd"/>
      <w:r w:rsidRPr="00987A56">
        <w:t>/PIPE/code/</w:t>
      </w:r>
      <w:proofErr w:type="spellStart"/>
      <w:r w:rsidRPr="00987A56">
        <w:t>create_roc</w:t>
      </w:r>
      <w:proofErr w:type="spellEnd"/>
      <w:r w:rsidRPr="00987A56">
        <w:t>/</w:t>
      </w:r>
      <w:r>
        <w:t>proteincal.csv</w:t>
      </w:r>
      <w:r w:rsidRPr="00987A56">
        <w:t xml:space="preserve"> 48106 /home/</w:t>
      </w:r>
      <w:proofErr w:type="spellStart"/>
      <w:r w:rsidRPr="00987A56">
        <w:t>calvinjary</w:t>
      </w:r>
      <w:proofErr w:type="spellEnd"/>
      <w:r w:rsidRPr="00987A56">
        <w:t>/PIPE/code/</w:t>
      </w:r>
      <w:proofErr w:type="spellStart"/>
      <w:r w:rsidRPr="00987A56">
        <w:t>create_roc</w:t>
      </w:r>
      <w:proofErr w:type="spellEnd"/>
      <w:r w:rsidRPr="00987A56">
        <w:t>/calrandompairs.txt</w:t>
      </w:r>
      <w:r>
        <w:t xml:space="preserve"> </w:t>
      </w:r>
      <w:r w:rsidRPr="00987A56">
        <w:t>10</w:t>
      </w:r>
      <w:r>
        <w:t>00</w:t>
      </w:r>
      <w:r w:rsidRPr="00987A56">
        <w:t>000</w:t>
      </w:r>
      <w:r>
        <w:t xml:space="preserve"> </w:t>
      </w:r>
      <w:r w:rsidRPr="00045930">
        <w:t xml:space="preserve">&gt; </w:t>
      </w:r>
      <w:proofErr w:type="spellStart"/>
      <w:r w:rsidRPr="00045930">
        <w:t>output.out</w:t>
      </w:r>
      <w:proofErr w:type="spellEnd"/>
      <w:r>
        <w:t xml:space="preserve"> &amp; disown</w:t>
      </w:r>
    </w:p>
    <w:p w14:paraId="0DE93272" w14:textId="77777777" w:rsidR="001B4DB8" w:rsidRDefault="001B4DB8" w:rsidP="001B4DB8">
      <w:pPr>
        <w:spacing w:line="240" w:lineRule="auto"/>
        <w:contextualSpacing/>
        <w:jc w:val="left"/>
      </w:pPr>
    </w:p>
    <w:p w14:paraId="4640EB66" w14:textId="77777777" w:rsidR="001B4DB8" w:rsidRDefault="001B4DB8" w:rsidP="001B4DB8">
      <w:pPr>
        <w:spacing w:line="240" w:lineRule="auto"/>
        <w:contextualSpacing/>
        <w:jc w:val="left"/>
      </w:pPr>
    </w:p>
    <w:p w14:paraId="4393736F" w14:textId="77777777" w:rsidR="001B4DB8" w:rsidRPr="00122261" w:rsidRDefault="001B4DB8" w:rsidP="001B4DB8">
      <w:pPr>
        <w:spacing w:line="240" w:lineRule="auto"/>
        <w:contextualSpacing/>
        <w:jc w:val="left"/>
        <w:rPr>
          <w:b/>
          <w:color w:val="00B0F0"/>
          <w:sz w:val="28"/>
          <w:u w:val="single"/>
        </w:rPr>
      </w:pPr>
      <w:r w:rsidRPr="00122261">
        <w:rPr>
          <w:b/>
          <w:color w:val="00B0F0"/>
          <w:sz w:val="28"/>
          <w:u w:val="single"/>
        </w:rPr>
        <w:t xml:space="preserve">Step </w:t>
      </w:r>
      <w:r>
        <w:rPr>
          <w:b/>
          <w:color w:val="00B0F0"/>
          <w:sz w:val="28"/>
          <w:u w:val="single"/>
        </w:rPr>
        <w:t>7</w:t>
      </w:r>
      <w:r w:rsidRPr="00122261">
        <w:rPr>
          <w:b/>
          <w:color w:val="00B0F0"/>
          <w:sz w:val="28"/>
          <w:u w:val="single"/>
        </w:rPr>
        <w:t xml:space="preserve">: </w:t>
      </w:r>
      <w:r>
        <w:rPr>
          <w:b/>
          <w:color w:val="00B0F0"/>
          <w:sz w:val="28"/>
          <w:u w:val="single"/>
        </w:rPr>
        <w:t>LOOCV</w:t>
      </w:r>
      <w:r w:rsidRPr="00122261">
        <w:rPr>
          <w:b/>
          <w:color w:val="00B0F0"/>
          <w:sz w:val="28"/>
          <w:u w:val="single"/>
        </w:rPr>
        <w:t>:</w:t>
      </w:r>
    </w:p>
    <w:p w14:paraId="0AC038D4" w14:textId="77777777" w:rsidR="001B4DB8" w:rsidRDefault="001B4DB8" w:rsidP="001B4DB8">
      <w:pPr>
        <w:spacing w:line="240" w:lineRule="auto"/>
        <w:contextualSpacing/>
        <w:jc w:val="left"/>
      </w:pPr>
    </w:p>
    <w:p w14:paraId="0B50C5C8" w14:textId="77777777" w:rsidR="001B4DB8" w:rsidRDefault="001B4DB8" w:rsidP="001B4DB8">
      <w:pPr>
        <w:spacing w:line="240" w:lineRule="auto"/>
        <w:contextualSpacing/>
        <w:jc w:val="left"/>
      </w:pPr>
      <w:r>
        <w:t xml:space="preserve">Confirm you have </w:t>
      </w:r>
      <w:proofErr w:type="spellStart"/>
      <w:r>
        <w:t>gnuplot</w:t>
      </w:r>
      <w:proofErr w:type="spellEnd"/>
      <w:r>
        <w:t xml:space="preserve"> with the command:</w:t>
      </w:r>
    </w:p>
    <w:p w14:paraId="34C035F1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gnuplot</w:t>
      </w:r>
      <w:proofErr w:type="spellEnd"/>
      <w:r>
        <w:t xml:space="preserve"> --version</w:t>
      </w:r>
    </w:p>
    <w:p w14:paraId="4CE21F70" w14:textId="77777777" w:rsidR="001B4DB8" w:rsidRDefault="001B4DB8" w:rsidP="001B4DB8">
      <w:pPr>
        <w:spacing w:line="240" w:lineRule="auto"/>
        <w:contextualSpacing/>
        <w:jc w:val="left"/>
      </w:pPr>
    </w:p>
    <w:p w14:paraId="19DCF111" w14:textId="77777777" w:rsidR="001B4DB8" w:rsidRDefault="001B4DB8" w:rsidP="001B4DB8">
      <w:pPr>
        <w:spacing w:line="240" w:lineRule="auto"/>
        <w:contextualSpacing/>
        <w:jc w:val="left"/>
      </w:pPr>
      <w:r>
        <w:t xml:space="preserve">dependencies required for </w:t>
      </w:r>
      <w:proofErr w:type="spellStart"/>
      <w:r>
        <w:t>gnuplot</w:t>
      </w:r>
      <w:proofErr w:type="spellEnd"/>
      <w:r>
        <w:t>:</w:t>
      </w:r>
    </w:p>
    <w:p w14:paraId="4C18E9CC" w14:textId="77777777" w:rsidR="001B4DB8" w:rsidRDefault="001B4DB8" w:rsidP="001B4DB8">
      <w:pPr>
        <w:spacing w:line="240" w:lineRule="auto"/>
        <w:contextualSpacing/>
        <w:jc w:val="left"/>
      </w:pPr>
    </w:p>
    <w:p w14:paraId="72CE2207" w14:textId="77777777" w:rsidR="001B4DB8" w:rsidRDefault="001B4DB8" w:rsidP="001B4DB8">
      <w:pPr>
        <w:spacing w:line="240" w:lineRule="auto"/>
        <w:contextualSpacing/>
        <w:jc w:val="left"/>
      </w:pPr>
    </w:p>
    <w:p w14:paraId="68FC6E76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python2</w:t>
      </w:r>
    </w:p>
    <w:p w14:paraId="372691E4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python3</w:t>
      </w:r>
    </w:p>
    <w:p w14:paraId="5DB79651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numpy</w:t>
      </w:r>
      <w:proofErr w:type="spellEnd"/>
    </w:p>
    <w:p w14:paraId="670E8DFF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scipy</w:t>
      </w:r>
      <w:proofErr w:type="spellEnd"/>
    </w:p>
    <w:p w14:paraId="346A510B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sudo</w:t>
      </w:r>
      <w:proofErr w:type="spellEnd"/>
      <w:r>
        <w:t xml:space="preserve"> apt-get install python-matplotlib</w:t>
      </w:r>
    </w:p>
    <w:p w14:paraId="6DB3F1EE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9A170E">
        <w:t>sudo</w:t>
      </w:r>
      <w:proofErr w:type="spellEnd"/>
      <w:r w:rsidRPr="009A170E">
        <w:t xml:space="preserve"> apt-get install </w:t>
      </w:r>
      <w:proofErr w:type="spellStart"/>
      <w:r w:rsidRPr="009A170E">
        <w:t>gnuplot</w:t>
      </w:r>
      <w:proofErr w:type="spellEnd"/>
    </w:p>
    <w:p w14:paraId="2B55169F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2B6757">
        <w:t>sudo</w:t>
      </w:r>
      <w:proofErr w:type="spellEnd"/>
      <w:r w:rsidRPr="002B6757">
        <w:t xml:space="preserve"> </w:t>
      </w:r>
      <w:r>
        <w:t xml:space="preserve">apt-get </w:t>
      </w:r>
      <w:r w:rsidRPr="002B6757">
        <w:t xml:space="preserve">install </w:t>
      </w:r>
      <w:proofErr w:type="spellStart"/>
      <w:r w:rsidRPr="002B6757">
        <w:t>cclib</w:t>
      </w:r>
      <w:proofErr w:type="spellEnd"/>
      <w:r w:rsidRPr="002B6757">
        <w:t xml:space="preserve"> </w:t>
      </w:r>
    </w:p>
    <w:p w14:paraId="7A519F9C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E74869">
        <w:t>sudo</w:t>
      </w:r>
      <w:proofErr w:type="spellEnd"/>
      <w:r w:rsidRPr="00E74869">
        <w:t xml:space="preserve"> apt-get install </w:t>
      </w:r>
      <w:proofErr w:type="spellStart"/>
      <w:r w:rsidRPr="00E74869">
        <w:t>libnss-mdns</w:t>
      </w:r>
      <w:proofErr w:type="spellEnd"/>
    </w:p>
    <w:p w14:paraId="28651950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9A170E">
        <w:t>sudo</w:t>
      </w:r>
      <w:proofErr w:type="spellEnd"/>
      <w:r w:rsidRPr="009A170E">
        <w:t xml:space="preserve"> apt-get install </w:t>
      </w:r>
      <w:proofErr w:type="spellStart"/>
      <w:r w:rsidRPr="009A170E">
        <w:t>gnuplot</w:t>
      </w:r>
      <w:proofErr w:type="spellEnd"/>
    </w:p>
    <w:p w14:paraId="4988CC6E" w14:textId="77777777" w:rsidR="001B4DB8" w:rsidRDefault="001B4DB8" w:rsidP="001B4DB8">
      <w:pPr>
        <w:spacing w:line="240" w:lineRule="auto"/>
        <w:contextualSpacing/>
        <w:jc w:val="left"/>
      </w:pPr>
    </w:p>
    <w:p w14:paraId="201784E9" w14:textId="77777777" w:rsidR="001B4DB8" w:rsidRDefault="001B4DB8" w:rsidP="001B4DB8">
      <w:pPr>
        <w:spacing w:line="240" w:lineRule="auto"/>
        <w:contextualSpacing/>
        <w:jc w:val="left"/>
      </w:pPr>
    </w:p>
    <w:p w14:paraId="4152962B" w14:textId="77777777" w:rsidR="001B4DB8" w:rsidRDefault="001B4DB8" w:rsidP="001B4DB8">
      <w:pPr>
        <w:spacing w:line="240" w:lineRule="auto"/>
        <w:contextualSpacing/>
        <w:jc w:val="left"/>
      </w:pPr>
      <w:r>
        <w:t xml:space="preserve">confirm </w:t>
      </w:r>
      <w:proofErr w:type="spellStart"/>
      <w:r>
        <w:t>gnuplot</w:t>
      </w:r>
      <w:proofErr w:type="spellEnd"/>
      <w:r>
        <w:t xml:space="preserve"> is installed with the commands:</w:t>
      </w:r>
    </w:p>
    <w:p w14:paraId="1857B9F4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>
        <w:t>gnuplot</w:t>
      </w:r>
      <w:proofErr w:type="spellEnd"/>
      <w:r>
        <w:t xml:space="preserve"> –version    </w:t>
      </w:r>
      <w:proofErr w:type="gramStart"/>
      <w:r>
        <w:t>and also</w:t>
      </w:r>
      <w:proofErr w:type="gramEnd"/>
      <w:r>
        <w:t xml:space="preserve">:     </w:t>
      </w:r>
      <w:r w:rsidRPr="00E518C9">
        <w:t xml:space="preserve">which </w:t>
      </w:r>
      <w:proofErr w:type="spellStart"/>
      <w:r w:rsidRPr="00E518C9">
        <w:t>gnuplot</w:t>
      </w:r>
      <w:proofErr w:type="spellEnd"/>
    </w:p>
    <w:p w14:paraId="7885804E" w14:textId="77777777" w:rsidR="001B4DB8" w:rsidRDefault="001B4DB8" w:rsidP="001B4DB8">
      <w:pPr>
        <w:spacing w:line="240" w:lineRule="auto"/>
        <w:contextualSpacing/>
        <w:jc w:val="left"/>
      </w:pPr>
    </w:p>
    <w:p w14:paraId="34983928" w14:textId="77777777" w:rsidR="001B4DB8" w:rsidRDefault="001B4DB8" w:rsidP="001B4DB8">
      <w:pPr>
        <w:spacing w:line="240" w:lineRule="auto"/>
        <w:contextualSpacing/>
        <w:jc w:val="left"/>
      </w:pPr>
    </w:p>
    <w:p w14:paraId="4ED58115" w14:textId="77777777" w:rsidR="001B4DB8" w:rsidRDefault="001B4DB8" w:rsidP="001B4DB8">
      <w:pPr>
        <w:spacing w:line="240" w:lineRule="auto"/>
        <w:contextualSpacing/>
        <w:jc w:val="left"/>
      </w:pPr>
      <w:proofErr w:type="spellStart"/>
      <w:r w:rsidRPr="002B6757">
        <w:t>sudo</w:t>
      </w:r>
      <w:proofErr w:type="spellEnd"/>
      <w:r w:rsidRPr="002B6757">
        <w:t xml:space="preserve"> </w:t>
      </w:r>
      <w:r>
        <w:t xml:space="preserve">apt-get </w:t>
      </w:r>
      <w:r w:rsidRPr="002B6757">
        <w:t xml:space="preserve">install </w:t>
      </w:r>
      <w:proofErr w:type="spellStart"/>
      <w:r w:rsidRPr="002B6757">
        <w:t>cclib</w:t>
      </w:r>
      <w:proofErr w:type="spellEnd"/>
      <w:r w:rsidRPr="002B6757">
        <w:t xml:space="preserve"> --upgrade</w:t>
      </w:r>
    </w:p>
    <w:p w14:paraId="6FC5DC64" w14:textId="77777777" w:rsidR="001B4DB8" w:rsidRDefault="001B4DB8" w:rsidP="001B4DB8">
      <w:pPr>
        <w:spacing w:line="240" w:lineRule="auto"/>
        <w:contextualSpacing/>
        <w:jc w:val="left"/>
      </w:pPr>
    </w:p>
    <w:p w14:paraId="14A4D966" w14:textId="77777777" w:rsidR="001B4DB8" w:rsidRDefault="001B4DB8" w:rsidP="001B4DB8">
      <w:pPr>
        <w:spacing w:line="240" w:lineRule="auto"/>
        <w:contextualSpacing/>
        <w:jc w:val="left"/>
      </w:pPr>
    </w:p>
    <w:p w14:paraId="1334D548" w14:textId="77777777" w:rsidR="001B4DB8" w:rsidRDefault="001B4DB8" w:rsidP="001B4DB8">
      <w:pPr>
        <w:spacing w:line="240" w:lineRule="auto"/>
        <w:contextualSpacing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    </w:t>
      </w:r>
    </w:p>
    <w:p w14:paraId="6CE6D99C" w14:textId="77777777" w:rsidR="001B4DB8" w:rsidRDefault="001B4DB8" w:rsidP="001B4DB8">
      <w:pPr>
        <w:spacing w:line="240" w:lineRule="auto"/>
        <w:contextualSpacing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the </w:t>
      </w:r>
      <w:r w:rsidRPr="000154F5">
        <w:rPr>
          <w:rFonts w:ascii="Arial" w:hAnsi="Arial" w:cs="Arial"/>
          <w:color w:val="222222"/>
          <w:shd w:val="clear" w:color="auto" w:fill="FFFFFF"/>
        </w:rPr>
        <w:t>/home/</w:t>
      </w:r>
      <w:proofErr w:type="spellStart"/>
      <w:r w:rsidRPr="000154F5">
        <w:rPr>
          <w:rFonts w:ascii="Arial" w:hAnsi="Arial" w:cs="Arial"/>
          <w:color w:val="222222"/>
          <w:shd w:val="clear" w:color="auto" w:fill="FFFFFF"/>
        </w:rPr>
        <w:t>calvinjary</w:t>
      </w:r>
      <w:proofErr w:type="spellEnd"/>
      <w:r w:rsidRPr="000154F5">
        <w:rPr>
          <w:rFonts w:ascii="Arial" w:hAnsi="Arial" w:cs="Arial"/>
          <w:color w:val="222222"/>
          <w:shd w:val="clear" w:color="auto" w:fill="FFFFFF"/>
        </w:rPr>
        <w:t>/PIPE/code/</w:t>
      </w:r>
      <w:proofErr w:type="gramStart"/>
      <w:r w:rsidRPr="000154F5">
        <w:rPr>
          <w:rFonts w:ascii="Arial" w:hAnsi="Arial" w:cs="Arial"/>
          <w:color w:val="222222"/>
          <w:shd w:val="clear" w:color="auto" w:fill="FFFFFF"/>
        </w:rPr>
        <w:t>scripts</w:t>
      </w:r>
      <w:r>
        <w:rPr>
          <w:rFonts w:ascii="Arial" w:hAnsi="Arial" w:cs="Arial"/>
          <w:color w:val="222222"/>
          <w:shd w:val="clear" w:color="auto" w:fill="FFFFFF"/>
        </w:rPr>
        <w:t xml:space="preserve">  folder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you will run the file loocv.py but first open it and:</w:t>
      </w:r>
    </w:p>
    <w:p w14:paraId="6F372730" w14:textId="77777777" w:rsidR="001B4DB8" w:rsidRDefault="001B4DB8" w:rsidP="001B4DB8">
      <w:pPr>
        <w:spacing w:line="240" w:lineRule="auto"/>
        <w:contextualSpacing/>
        <w:jc w:val="left"/>
      </w:pPr>
      <w:r>
        <w:rPr>
          <w:rFonts w:ascii="Arial" w:hAnsi="Arial" w:cs="Arial"/>
          <w:color w:val="222222"/>
          <w:shd w:val="clear" w:color="auto" w:fill="FFFFFF"/>
        </w:rPr>
        <w:t xml:space="preserve">A- At line 19, Change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local_dir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the directory where the PIPE folder is. for me it was “/home/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calvinjary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/PIPE” so I put “/home/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calvinjary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/"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B- At line 20, change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remote_dit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the same directory so “/home/</w:t>
      </w:r>
      <w:proofErr w:type="spellStart"/>
      <w:r>
        <w:rPr>
          <w:rStyle w:val="il"/>
          <w:rFonts w:ascii="Arial" w:hAnsi="Arial" w:cs="Arial"/>
          <w:color w:val="222222"/>
          <w:shd w:val="clear" w:color="auto" w:fill="FFFFFF"/>
        </w:rPr>
        <w:t>calvinjary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/" again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C- At line 28, change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organisim_name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the name of the organism PIPE ran. </w:t>
      </w:r>
    </w:p>
    <w:p w14:paraId="31E73D79" w14:textId="77777777" w:rsidR="001B4DB8" w:rsidRDefault="001B4DB8" w:rsidP="001B4DB8">
      <w:pPr>
        <w:spacing w:line="240" w:lineRule="auto"/>
        <w:contextualSpacing/>
        <w:jc w:val="left"/>
      </w:pPr>
    </w:p>
    <w:p w14:paraId="0F2E0721" w14:textId="77777777" w:rsidR="001B4DB8" w:rsidRDefault="001B4DB8" w:rsidP="001B4DB8">
      <w:pPr>
        <w:spacing w:line="240" w:lineRule="auto"/>
        <w:contextualSpacing/>
        <w:jc w:val="left"/>
      </w:pPr>
    </w:p>
    <w:p w14:paraId="73D42AFE" w14:textId="77777777" w:rsidR="001B4DB8" w:rsidRDefault="001B4DB8" w:rsidP="001B4DB8">
      <w:pPr>
        <w:spacing w:line="240" w:lineRule="auto"/>
        <w:contextualSpacing/>
        <w:jc w:val="left"/>
      </w:pPr>
      <w:r>
        <w:t xml:space="preserve">On line 124 and 137 replace the </w:t>
      </w:r>
    </w:p>
    <w:p w14:paraId="2D824058" w14:textId="77777777" w:rsidR="001B4DB8" w:rsidRDefault="001B4DB8" w:rsidP="001B4DB8">
      <w:pPr>
        <w:spacing w:line="240" w:lineRule="auto"/>
        <w:contextualSpacing/>
        <w:jc w:val="left"/>
      </w:pPr>
      <w:r w:rsidRPr="00ED6AF0">
        <w:t>str(</w:t>
      </w:r>
      <w:proofErr w:type="spellStart"/>
      <w:r w:rsidRPr="00ED6AF0">
        <w:t>num_mp_pipe_hosts</w:t>
      </w:r>
      <w:proofErr w:type="spellEnd"/>
      <w:r w:rsidRPr="00ED6AF0">
        <w:t>)</w:t>
      </w:r>
      <w:r>
        <w:t xml:space="preserve"> </w:t>
      </w:r>
    </w:p>
    <w:p w14:paraId="78EB435C" w14:textId="77777777" w:rsidR="001B4DB8" w:rsidRDefault="001B4DB8" w:rsidP="001B4DB8">
      <w:pPr>
        <w:spacing w:line="240" w:lineRule="auto"/>
        <w:contextualSpacing/>
        <w:jc w:val="left"/>
      </w:pPr>
      <w:r>
        <w:t xml:space="preserve">With how many threads you want PIPE to run on. Keeping in mind </w:t>
      </w:r>
      <w:proofErr w:type="spellStart"/>
      <w:r>
        <w:t>pipe.c</w:t>
      </w:r>
      <w:proofErr w:type="spellEnd"/>
      <w:r>
        <w:t xml:space="preserve"> runs on 2 threads. So if you have 20 cores available set </w:t>
      </w:r>
      <w:r w:rsidRPr="00ED6AF0">
        <w:t>str(</w:t>
      </w:r>
      <w:proofErr w:type="spellStart"/>
      <w:r w:rsidRPr="00ED6AF0">
        <w:t>num_mp_pipe_</w:t>
      </w:r>
      <w:proofErr w:type="gramStart"/>
      <w:r w:rsidRPr="00ED6AF0">
        <w:t>hosts</w:t>
      </w:r>
      <w:proofErr w:type="spellEnd"/>
      <w:r w:rsidRPr="00ED6AF0">
        <w:t>)</w:t>
      </w:r>
      <w:r>
        <w:t xml:space="preserve">  to</w:t>
      </w:r>
      <w:proofErr w:type="gramEnd"/>
      <w:r>
        <w:t xml:space="preserve"> str(9) and this will run on 18 cores with 1 additional master core, so you will use 19.</w:t>
      </w:r>
    </w:p>
    <w:p w14:paraId="748426FD" w14:textId="77777777" w:rsidR="001B4DB8" w:rsidRDefault="001B4DB8" w:rsidP="001B4DB8">
      <w:pPr>
        <w:spacing w:line="240" w:lineRule="auto"/>
        <w:contextualSpacing/>
        <w:jc w:val="left"/>
      </w:pPr>
    </w:p>
    <w:p w14:paraId="0CD8C0CF" w14:textId="77777777" w:rsidR="001B4DB8" w:rsidRDefault="001B4DB8" w:rsidP="001B4DB8">
      <w:pPr>
        <w:spacing w:line="240" w:lineRule="auto"/>
        <w:contextualSpacing/>
        <w:jc w:val="left"/>
      </w:pPr>
    </w:p>
    <w:p w14:paraId="72697347" w14:textId="77777777" w:rsidR="001B4DB8" w:rsidRDefault="001B4DB8" w:rsidP="001B4DB8">
      <w:pPr>
        <w:spacing w:line="240" w:lineRule="auto"/>
        <w:contextualSpacing/>
        <w:jc w:val="left"/>
      </w:pPr>
      <w:r>
        <w:t xml:space="preserve">In the same </w:t>
      </w:r>
      <w:r w:rsidRPr="000154F5">
        <w:rPr>
          <w:rFonts w:ascii="Arial" w:hAnsi="Arial" w:cs="Arial"/>
          <w:color w:val="222222"/>
          <w:shd w:val="clear" w:color="auto" w:fill="FFFFFF"/>
        </w:rPr>
        <w:t>/home/</w:t>
      </w:r>
      <w:proofErr w:type="spellStart"/>
      <w:r w:rsidRPr="000154F5">
        <w:rPr>
          <w:rFonts w:ascii="Arial" w:hAnsi="Arial" w:cs="Arial"/>
          <w:color w:val="222222"/>
          <w:shd w:val="clear" w:color="auto" w:fill="FFFFFF"/>
        </w:rPr>
        <w:t>calvinjary</w:t>
      </w:r>
      <w:proofErr w:type="spellEnd"/>
      <w:r w:rsidRPr="000154F5">
        <w:rPr>
          <w:rFonts w:ascii="Arial" w:hAnsi="Arial" w:cs="Arial"/>
          <w:color w:val="222222"/>
          <w:shd w:val="clear" w:color="auto" w:fill="FFFFFF"/>
        </w:rPr>
        <w:t>/PIPE/code/scripts</w:t>
      </w:r>
      <w:r>
        <w:rPr>
          <w:rFonts w:ascii="Arial" w:hAnsi="Arial" w:cs="Arial"/>
          <w:color w:val="222222"/>
          <w:shd w:val="clear" w:color="auto" w:fill="FFFFFF"/>
        </w:rPr>
        <w:t xml:space="preserve"> folder open</w:t>
      </w:r>
      <w:r>
        <w:t xml:space="preserve"> the update.py script and comment out the bottom two sections (for loops), which are for distributed clusters. they include both the “for machines in machines” loops</w:t>
      </w:r>
    </w:p>
    <w:p w14:paraId="52785FD5" w14:textId="77777777" w:rsidR="001B4DB8" w:rsidRDefault="001B4DB8" w:rsidP="001B4DB8">
      <w:pPr>
        <w:spacing w:line="240" w:lineRule="auto"/>
        <w:contextualSpacing/>
        <w:jc w:val="left"/>
      </w:pPr>
    </w:p>
    <w:p w14:paraId="6F013DBA" w14:textId="77777777" w:rsidR="001B4DB8" w:rsidRDefault="001B4DB8" w:rsidP="001B4DB8">
      <w:pPr>
        <w:spacing w:line="240" w:lineRule="auto"/>
        <w:contextualSpacing/>
        <w:jc w:val="left"/>
      </w:pPr>
    </w:p>
    <w:p w14:paraId="1DA9F020" w14:textId="77777777" w:rsidR="001B4DB8" w:rsidRDefault="001B4DB8" w:rsidP="001B4DB8">
      <w:pPr>
        <w:spacing w:line="240" w:lineRule="auto"/>
        <w:contextualSpacing/>
        <w:jc w:val="left"/>
      </w:pPr>
      <w:r>
        <w:t xml:space="preserve">Open the </w:t>
      </w:r>
    </w:p>
    <w:p w14:paraId="1B6DB04D" w14:textId="77777777" w:rsidR="001B4DB8" w:rsidRDefault="001B4DB8" w:rsidP="001B4DB8">
      <w:pPr>
        <w:spacing w:line="240" w:lineRule="auto"/>
        <w:contextualSpacing/>
        <w:jc w:val="left"/>
      </w:pPr>
      <w:r w:rsidRPr="0018468C">
        <w:t>/home/</w:t>
      </w:r>
      <w:proofErr w:type="spellStart"/>
      <w:r w:rsidRPr="0018468C">
        <w:t>calvinjary</w:t>
      </w:r>
      <w:proofErr w:type="spellEnd"/>
      <w:r w:rsidRPr="0018468C">
        <w:t>/PIPE/code/MP-PIPE2</w:t>
      </w:r>
      <w:r>
        <w:t>/</w:t>
      </w:r>
      <w:proofErr w:type="spellStart"/>
      <w:r>
        <w:t>PIPE_hosts</w:t>
      </w:r>
      <w:proofErr w:type="spellEnd"/>
      <w:r>
        <w:t xml:space="preserve">       file</w:t>
      </w:r>
    </w:p>
    <w:p w14:paraId="5A11480C" w14:textId="77777777" w:rsidR="001B4DB8" w:rsidRDefault="001B4DB8" w:rsidP="001B4DB8">
      <w:pPr>
        <w:spacing w:line="240" w:lineRule="auto"/>
        <w:contextualSpacing/>
        <w:jc w:val="left"/>
      </w:pPr>
      <w:r>
        <w:t xml:space="preserve">Make sure </w:t>
      </w:r>
      <w:proofErr w:type="gramStart"/>
      <w:r>
        <w:t>all of</w:t>
      </w:r>
      <w:proofErr w:type="gramEnd"/>
      <w:r>
        <w:t xml:space="preserve"> the nodes including server and desk and node are commented out with a #. Make sure localhost is the only node not commented out. Example:</w:t>
      </w:r>
    </w:p>
    <w:p w14:paraId="6405D889" w14:textId="77777777" w:rsidR="001B4DB8" w:rsidRDefault="001B4DB8" w:rsidP="001B4DB8">
      <w:pPr>
        <w:spacing w:line="240" w:lineRule="auto"/>
        <w:contextualSpacing/>
        <w:jc w:val="left"/>
      </w:pPr>
      <w:r>
        <w:t>localhost</w:t>
      </w:r>
    </w:p>
    <w:p w14:paraId="4F50FA5A" w14:textId="77777777" w:rsidR="001B4DB8" w:rsidRDefault="001B4DB8" w:rsidP="001B4DB8">
      <w:pPr>
        <w:spacing w:line="240" w:lineRule="auto"/>
        <w:contextualSpacing/>
        <w:jc w:val="left"/>
      </w:pPr>
      <w:r>
        <w:t>#server</w:t>
      </w:r>
    </w:p>
    <w:p w14:paraId="70A12ED3" w14:textId="77777777" w:rsidR="001B4DB8" w:rsidRDefault="001B4DB8" w:rsidP="001B4DB8">
      <w:pPr>
        <w:spacing w:line="240" w:lineRule="auto"/>
        <w:contextualSpacing/>
        <w:jc w:val="left"/>
      </w:pPr>
      <w:r>
        <w:t>#desk01</w:t>
      </w:r>
    </w:p>
    <w:p w14:paraId="728E5693" w14:textId="77777777" w:rsidR="001B4DB8" w:rsidRDefault="001B4DB8" w:rsidP="001B4DB8">
      <w:pPr>
        <w:spacing w:line="240" w:lineRule="auto"/>
        <w:contextualSpacing/>
        <w:jc w:val="left"/>
      </w:pPr>
      <w:r>
        <w:t>#node01</w:t>
      </w:r>
    </w:p>
    <w:p w14:paraId="599C4468" w14:textId="77777777" w:rsidR="001B4DB8" w:rsidRDefault="001B4DB8" w:rsidP="001B4DB8">
      <w:pPr>
        <w:spacing w:line="240" w:lineRule="auto"/>
        <w:contextualSpacing/>
        <w:jc w:val="left"/>
      </w:pPr>
    </w:p>
    <w:p w14:paraId="5AF91F20" w14:textId="77777777" w:rsidR="001B4DB8" w:rsidRDefault="001B4DB8" w:rsidP="001B4DB8">
      <w:pPr>
        <w:spacing w:line="240" w:lineRule="auto"/>
        <w:contextualSpacing/>
        <w:jc w:val="left"/>
      </w:pPr>
    </w:p>
    <w:p w14:paraId="222BE432" w14:textId="77777777" w:rsidR="001B4DB8" w:rsidRDefault="001B4DB8" w:rsidP="001B4DB8">
      <w:pPr>
        <w:spacing w:line="240" w:lineRule="auto"/>
        <w:contextualSpacing/>
        <w:jc w:val="left"/>
      </w:pPr>
      <w:r>
        <w:t>Now you can run the LOOCV script with the command:</w:t>
      </w:r>
    </w:p>
    <w:p w14:paraId="08DE1647" w14:textId="77777777" w:rsidR="001B4DB8" w:rsidRDefault="001B4DB8" w:rsidP="001B4DB8">
      <w:pPr>
        <w:spacing w:line="240" w:lineRule="auto"/>
        <w:contextualSpacing/>
        <w:jc w:val="left"/>
      </w:pPr>
      <w:r>
        <w:t xml:space="preserve">python2 loocv.py </w:t>
      </w:r>
      <w:r w:rsidRPr="00045930">
        <w:t xml:space="preserve">&gt; </w:t>
      </w:r>
      <w:proofErr w:type="spellStart"/>
      <w:r w:rsidRPr="00045930">
        <w:t>output.out</w:t>
      </w:r>
      <w:proofErr w:type="spellEnd"/>
      <w:r w:rsidRPr="00045930">
        <w:t xml:space="preserve"> &amp; disown</w:t>
      </w:r>
    </w:p>
    <w:p w14:paraId="4B09598A" w14:textId="77777777" w:rsidR="001B4DB8" w:rsidRDefault="001B4DB8" w:rsidP="001B4DB8">
      <w:pPr>
        <w:spacing w:line="240" w:lineRule="auto"/>
        <w:contextualSpacing/>
        <w:jc w:val="left"/>
      </w:pPr>
    </w:p>
    <w:p w14:paraId="40BCE25E" w14:textId="77777777" w:rsidR="001B4DB8" w:rsidRDefault="001B4DB8" w:rsidP="001B4DB8">
      <w:pPr>
        <w:spacing w:line="240" w:lineRule="auto"/>
        <w:contextualSpacing/>
        <w:jc w:val="left"/>
      </w:pPr>
      <w:r>
        <w:t>and the results will be in the /organism/data/LOOCV folder</w:t>
      </w:r>
    </w:p>
    <w:p w14:paraId="0C6ADFA8" w14:textId="5ADFAD39" w:rsidR="009B518E" w:rsidRDefault="009B518E">
      <w:pPr>
        <w:rPr>
          <w:ins w:id="45" w:author="William Ma" w:date="2021-04-13T00:54:00Z"/>
        </w:rPr>
      </w:pPr>
    </w:p>
    <w:p w14:paraId="30E2B555" w14:textId="32A6AF8C" w:rsidR="00D73151" w:rsidRPr="00122261" w:rsidRDefault="00D73151" w:rsidP="00D73151">
      <w:pPr>
        <w:spacing w:line="240" w:lineRule="auto"/>
        <w:contextualSpacing/>
        <w:jc w:val="left"/>
        <w:rPr>
          <w:ins w:id="46" w:author="William Ma" w:date="2021-04-13T00:54:00Z"/>
          <w:b/>
          <w:color w:val="00B0F0"/>
          <w:sz w:val="28"/>
          <w:u w:val="single"/>
        </w:rPr>
      </w:pPr>
      <w:ins w:id="47" w:author="William Ma" w:date="2021-04-13T00:54:00Z">
        <w:r w:rsidRPr="00122261">
          <w:rPr>
            <w:b/>
            <w:color w:val="00B0F0"/>
            <w:sz w:val="28"/>
            <w:u w:val="single"/>
          </w:rPr>
          <w:t xml:space="preserve">Step </w:t>
        </w:r>
        <w:r>
          <w:rPr>
            <w:b/>
            <w:color w:val="00B0F0"/>
            <w:sz w:val="28"/>
            <w:u w:val="single"/>
          </w:rPr>
          <w:t>8</w:t>
        </w:r>
        <w:r w:rsidRPr="00122261">
          <w:rPr>
            <w:b/>
            <w:color w:val="00B0F0"/>
            <w:sz w:val="28"/>
            <w:u w:val="single"/>
          </w:rPr>
          <w:t xml:space="preserve">: </w:t>
        </w:r>
        <w:r>
          <w:rPr>
            <w:b/>
            <w:color w:val="00B0F0"/>
            <w:sz w:val="28"/>
            <w:u w:val="single"/>
          </w:rPr>
          <w:t>Deep-PIPE Sites</w:t>
        </w:r>
        <w:r w:rsidRPr="00122261">
          <w:rPr>
            <w:b/>
            <w:color w:val="00B0F0"/>
            <w:sz w:val="28"/>
            <w:u w:val="single"/>
          </w:rPr>
          <w:t>:</w:t>
        </w:r>
      </w:ins>
    </w:p>
    <w:p w14:paraId="52055034" w14:textId="62C38DC6" w:rsidR="00D73151" w:rsidRDefault="00D73151">
      <w:pPr>
        <w:spacing w:line="240" w:lineRule="auto"/>
        <w:jc w:val="left"/>
        <w:rPr>
          <w:ins w:id="48" w:author="William Ma" w:date="2021-04-13T00:55:00Z"/>
        </w:rPr>
        <w:pPrChange w:id="49" w:author="William Ma" w:date="2021-04-13T00:56:00Z">
          <w:pPr/>
        </w:pPrChange>
      </w:pPr>
    </w:p>
    <w:p w14:paraId="0322DED8" w14:textId="5D5BBE93" w:rsidR="00D73151" w:rsidRDefault="00D73151">
      <w:pPr>
        <w:spacing w:line="240" w:lineRule="auto"/>
        <w:jc w:val="left"/>
        <w:rPr>
          <w:ins w:id="50" w:author="William Ma" w:date="2021-04-13T00:55:00Z"/>
        </w:rPr>
        <w:pPrChange w:id="51" w:author="William Ma" w:date="2021-04-13T00:56:00Z">
          <w:pPr/>
        </w:pPrChange>
      </w:pPr>
      <w:ins w:id="52" w:author="William Ma" w:date="2021-04-13T00:55:00Z">
        <w:r>
          <w:t xml:space="preserve">On a compute Canada Cluster, create a python </w:t>
        </w:r>
        <w:proofErr w:type="spellStart"/>
        <w:r>
          <w:t>virtualenv</w:t>
        </w:r>
        <w:proofErr w:type="spellEnd"/>
        <w:r>
          <w:t>:</w:t>
        </w:r>
      </w:ins>
    </w:p>
    <w:p w14:paraId="067F1A5D" w14:textId="1A8E9B60" w:rsidR="007867A2" w:rsidRDefault="00D73151" w:rsidP="00D73151">
      <w:pPr>
        <w:spacing w:line="240" w:lineRule="auto"/>
        <w:jc w:val="left"/>
        <w:rPr>
          <w:ins w:id="53" w:author="William Ma" w:date="2021-04-13T01:09:00Z"/>
          <w:color w:val="4472C4" w:themeColor="accent1"/>
        </w:rPr>
      </w:pPr>
      <w:ins w:id="54" w:author="William Ma" w:date="2021-04-13T00:55:00Z">
        <w:r w:rsidRPr="00D73151">
          <w:rPr>
            <w:color w:val="4472C4" w:themeColor="accent1"/>
            <w:rPrChange w:id="55" w:author="William Ma" w:date="2021-04-13T01:02:00Z">
              <w:rPr/>
            </w:rPrChange>
          </w:rPr>
          <w:t>module load python/3.8.2</w:t>
        </w:r>
      </w:ins>
      <w:ins w:id="56" w:author="William Ma" w:date="2021-04-13T00:56:00Z">
        <w:r w:rsidRPr="00D73151">
          <w:rPr>
            <w:color w:val="4472C4" w:themeColor="accent1"/>
            <w:rPrChange w:id="57" w:author="William Ma" w:date="2021-04-13T01:02:00Z">
              <w:rPr/>
            </w:rPrChange>
          </w:rPr>
          <w:br/>
        </w:r>
      </w:ins>
      <w:proofErr w:type="spellStart"/>
      <w:ins w:id="58" w:author="William Ma" w:date="2021-04-13T00:55:00Z">
        <w:r w:rsidRPr="00D73151">
          <w:rPr>
            <w:color w:val="4472C4" w:themeColor="accent1"/>
            <w:rPrChange w:id="59" w:author="William Ma" w:date="2021-04-13T01:02:00Z">
              <w:rPr/>
            </w:rPrChange>
          </w:rPr>
          <w:t>virtualenv</w:t>
        </w:r>
        <w:proofErr w:type="spellEnd"/>
        <w:r w:rsidRPr="00D73151">
          <w:rPr>
            <w:color w:val="4472C4" w:themeColor="accent1"/>
            <w:rPrChange w:id="60" w:author="William Ma" w:date="2021-04-13T01:02:00Z">
              <w:rPr/>
            </w:rPrChange>
          </w:rPr>
          <w:t xml:space="preserve"> --no-download ~/SYSC4907-pt</w:t>
        </w:r>
      </w:ins>
      <w:ins w:id="61" w:author="William Ma" w:date="2021-04-13T01:02:00Z">
        <w:r w:rsidRPr="00D73151">
          <w:rPr>
            <w:color w:val="4472C4" w:themeColor="accent1"/>
            <w:rPrChange w:id="62" w:author="William Ma" w:date="2021-04-13T01:02:00Z">
              <w:rPr/>
            </w:rPrChange>
          </w:rPr>
          <w:br/>
        </w:r>
      </w:ins>
      <w:ins w:id="63" w:author="William Ma" w:date="2021-04-13T00:55:00Z">
        <w:r w:rsidRPr="00D73151">
          <w:rPr>
            <w:color w:val="4472C4" w:themeColor="accent1"/>
            <w:rPrChange w:id="64" w:author="William Ma" w:date="2021-04-13T01:02:00Z">
              <w:rPr/>
            </w:rPrChange>
          </w:rPr>
          <w:t>source ~/SYSC4907-pt/bin/activate</w:t>
        </w:r>
      </w:ins>
      <w:ins w:id="65" w:author="William Ma" w:date="2021-04-13T01:02:00Z">
        <w:r w:rsidRPr="00D73151">
          <w:rPr>
            <w:color w:val="4472C4" w:themeColor="accent1"/>
            <w:rPrChange w:id="66" w:author="William Ma" w:date="2021-04-13T01:02:00Z">
              <w:rPr/>
            </w:rPrChange>
          </w:rPr>
          <w:br/>
        </w:r>
      </w:ins>
      <w:ins w:id="67" w:author="William Ma" w:date="2021-04-13T00:55:00Z">
        <w:r w:rsidRPr="00D73151">
          <w:rPr>
            <w:color w:val="4472C4" w:themeColor="accent1"/>
            <w:rPrChange w:id="68" w:author="William Ma" w:date="2021-04-13T01:02:00Z">
              <w:rPr/>
            </w:rPrChange>
          </w:rPr>
          <w:t>pip install --no-index --upgrade pip</w:t>
        </w:r>
      </w:ins>
      <w:ins w:id="69" w:author="William Ma" w:date="2021-04-13T11:57:00Z">
        <w:r w:rsidR="007867A2">
          <w:rPr>
            <w:color w:val="4472C4" w:themeColor="accent1"/>
          </w:rPr>
          <w:br/>
        </w:r>
        <w:r w:rsidR="007867A2" w:rsidRPr="007867A2">
          <w:rPr>
            <w:color w:val="4472C4" w:themeColor="accent1"/>
          </w:rPr>
          <w:t>pip install --no-index -r requirements.txt</w:t>
        </w:r>
      </w:ins>
    </w:p>
    <w:p w14:paraId="2FF71E98" w14:textId="4C05B000" w:rsidR="00550623" w:rsidRDefault="00550623" w:rsidP="00D73151">
      <w:pPr>
        <w:spacing w:line="240" w:lineRule="auto"/>
        <w:jc w:val="left"/>
        <w:rPr>
          <w:ins w:id="70" w:author="William Ma" w:date="2021-04-13T01:10:00Z"/>
        </w:rPr>
      </w:pPr>
      <w:ins w:id="71" w:author="William Ma" w:date="2021-04-13T01:09:00Z">
        <w:r>
          <w:rPr>
            <w:u w:val="single"/>
          </w:rPr>
          <w:t>GENERATE MASKS</w:t>
        </w:r>
      </w:ins>
    </w:p>
    <w:p w14:paraId="113DD95A" w14:textId="432BF0B6" w:rsidR="00550623" w:rsidRDefault="00550623" w:rsidP="00D73151">
      <w:pPr>
        <w:spacing w:line="240" w:lineRule="auto"/>
        <w:jc w:val="left"/>
        <w:rPr>
          <w:ins w:id="72" w:author="William Ma" w:date="2021-04-13T01:10:00Z"/>
        </w:rPr>
      </w:pPr>
      <w:ins w:id="73" w:author="William Ma" w:date="2021-04-13T01:10:00Z">
        <w:r>
          <w:t>In Deep-Pipe-Sites/preprocessing</w:t>
        </w:r>
      </w:ins>
      <w:ins w:id="74" w:author="William Ma" w:date="2021-04-13T01:11:00Z">
        <w:r>
          <w:t>/data</w:t>
        </w:r>
      </w:ins>
      <w:ins w:id="75" w:author="William Ma" w:date="2021-04-13T01:10:00Z">
        <w:r>
          <w:t>:</w:t>
        </w:r>
      </w:ins>
    </w:p>
    <w:p w14:paraId="5D0EDBB2" w14:textId="521CB84F" w:rsidR="00550623" w:rsidRDefault="00550623" w:rsidP="00D73151">
      <w:pPr>
        <w:spacing w:line="240" w:lineRule="auto"/>
        <w:jc w:val="left"/>
        <w:rPr>
          <w:ins w:id="76" w:author="William Ma" w:date="2021-04-13T01:11:00Z"/>
          <w:color w:val="4472C4" w:themeColor="accent1"/>
        </w:rPr>
      </w:pPr>
      <w:ins w:id="77" w:author="William Ma" w:date="2021-04-13T01:10:00Z">
        <w:r>
          <w:rPr>
            <w:color w:val="4472C4" w:themeColor="accent1"/>
          </w:rPr>
          <w:lastRenderedPageBreak/>
          <w:t>python mask_pipeline_Filtered.py</w:t>
        </w:r>
      </w:ins>
    </w:p>
    <w:p w14:paraId="32D792E1" w14:textId="0E1F1AE3" w:rsidR="00550623" w:rsidRPr="00550623" w:rsidRDefault="00550623" w:rsidP="00D73151">
      <w:pPr>
        <w:spacing w:line="240" w:lineRule="auto"/>
        <w:jc w:val="left"/>
        <w:rPr>
          <w:ins w:id="78" w:author="William Ma" w:date="2021-04-13T01:02:00Z"/>
        </w:rPr>
      </w:pPr>
      <w:ins w:id="79" w:author="William Ma" w:date="2021-04-13T01:11:00Z">
        <w:r>
          <w:t xml:space="preserve">This generates a </w:t>
        </w:r>
        <w:proofErr w:type="spellStart"/>
        <w:r>
          <w:t>pkl</w:t>
        </w:r>
        <w:proofErr w:type="spellEnd"/>
        <w:r>
          <w:t xml:space="preserve"> file with the masks in Deep-Pipe-Sites/preprocessing/data</w:t>
        </w:r>
      </w:ins>
    </w:p>
    <w:p w14:paraId="35C54A26" w14:textId="33B76782" w:rsidR="00D73151" w:rsidRDefault="00D73151" w:rsidP="00D73151">
      <w:pPr>
        <w:spacing w:line="240" w:lineRule="auto"/>
        <w:jc w:val="left"/>
        <w:rPr>
          <w:ins w:id="80" w:author="William Ma" w:date="2021-04-13T01:03:00Z"/>
          <w:u w:val="single"/>
        </w:rPr>
      </w:pPr>
      <w:ins w:id="81" w:author="William Ma" w:date="2021-04-13T01:02:00Z">
        <w:r>
          <w:rPr>
            <w:u w:val="single"/>
          </w:rPr>
          <w:t>CREATE PSSMS</w:t>
        </w:r>
      </w:ins>
    </w:p>
    <w:p w14:paraId="1E0AC04B" w14:textId="5DF6C5A8" w:rsidR="00D73151" w:rsidRDefault="00D73151" w:rsidP="00D73151">
      <w:pPr>
        <w:spacing w:line="240" w:lineRule="auto"/>
        <w:jc w:val="left"/>
        <w:rPr>
          <w:ins w:id="82" w:author="William Ma" w:date="2021-04-13T01:04:00Z"/>
        </w:rPr>
      </w:pPr>
      <w:ins w:id="83" w:author="William Ma" w:date="2021-04-13T01:03:00Z">
        <w:r>
          <w:t>Move data</w:t>
        </w:r>
      </w:ins>
      <w:ins w:id="84" w:author="William Ma" w:date="2021-04-13T01:04:00Z">
        <w:r w:rsidR="00550623">
          <w:t>_3_27</w:t>
        </w:r>
      </w:ins>
      <w:ins w:id="85" w:author="William Ma" w:date="2021-04-13T01:03:00Z">
        <w:r>
          <w:t xml:space="preserve"> and models folders into Deep-</w:t>
        </w:r>
      </w:ins>
      <w:ins w:id="86" w:author="William Ma" w:date="2021-04-13T01:04:00Z">
        <w:r>
          <w:t>Pipe-Sites</w:t>
        </w:r>
        <w:r w:rsidR="00550623">
          <w:t>, as Deep-Pipe-Sites/data and Deep-Pipe-Sites/models</w:t>
        </w:r>
      </w:ins>
    </w:p>
    <w:p w14:paraId="5F09988B" w14:textId="1147D7A0" w:rsidR="00550623" w:rsidRPr="00D73151" w:rsidRDefault="00550623">
      <w:pPr>
        <w:spacing w:line="240" w:lineRule="auto"/>
        <w:jc w:val="left"/>
        <w:rPr>
          <w:ins w:id="87" w:author="William Ma" w:date="2021-04-13T00:55:00Z"/>
        </w:rPr>
        <w:pPrChange w:id="88" w:author="William Ma" w:date="2021-04-13T00:56:00Z">
          <w:pPr/>
        </w:pPrChange>
      </w:pPr>
      <w:ins w:id="89" w:author="William Ma" w:date="2021-04-13T01:04:00Z">
        <w:r>
          <w:t>Then load blast:</w:t>
        </w:r>
      </w:ins>
    </w:p>
    <w:p w14:paraId="41B0D576" w14:textId="1F8551BD" w:rsidR="00D73151" w:rsidRPr="00D73151" w:rsidRDefault="00D73151">
      <w:pPr>
        <w:spacing w:line="240" w:lineRule="auto"/>
        <w:jc w:val="left"/>
        <w:rPr>
          <w:ins w:id="90" w:author="William Ma" w:date="2021-04-13T00:55:00Z"/>
          <w:color w:val="4472C4" w:themeColor="accent1"/>
          <w:rPrChange w:id="91" w:author="William Ma" w:date="2021-04-13T01:02:00Z">
            <w:rPr>
              <w:ins w:id="92" w:author="William Ma" w:date="2021-04-13T00:55:00Z"/>
            </w:rPr>
          </w:rPrChange>
        </w:rPr>
        <w:pPrChange w:id="93" w:author="William Ma" w:date="2021-04-13T00:56:00Z">
          <w:pPr/>
        </w:pPrChange>
      </w:pPr>
      <w:ins w:id="94" w:author="William Ma" w:date="2021-04-13T00:55:00Z">
        <w:r w:rsidRPr="00D73151">
          <w:rPr>
            <w:color w:val="4472C4" w:themeColor="accent1"/>
            <w:rPrChange w:id="95" w:author="William Ma" w:date="2021-04-13T01:02:00Z">
              <w:rPr/>
            </w:rPrChange>
          </w:rPr>
          <w:t xml:space="preserve">module load </w:t>
        </w:r>
        <w:proofErr w:type="spellStart"/>
        <w:r w:rsidRPr="00D73151">
          <w:rPr>
            <w:color w:val="4472C4" w:themeColor="accent1"/>
            <w:rPrChange w:id="96" w:author="William Ma" w:date="2021-04-13T01:02:00Z">
              <w:rPr/>
            </w:rPrChange>
          </w:rPr>
          <w:t>StdEnv</w:t>
        </w:r>
        <w:proofErr w:type="spellEnd"/>
        <w:r w:rsidRPr="00D73151">
          <w:rPr>
            <w:color w:val="4472C4" w:themeColor="accent1"/>
            <w:rPrChange w:id="97" w:author="William Ma" w:date="2021-04-13T01:02:00Z">
              <w:rPr/>
            </w:rPrChange>
          </w:rPr>
          <w:t>/2020</w:t>
        </w:r>
      </w:ins>
      <w:ins w:id="98" w:author="William Ma" w:date="2021-04-13T01:02:00Z">
        <w:r w:rsidRPr="00D73151">
          <w:rPr>
            <w:color w:val="4472C4" w:themeColor="accent1"/>
            <w:rPrChange w:id="99" w:author="William Ma" w:date="2021-04-13T01:02:00Z">
              <w:rPr/>
            </w:rPrChange>
          </w:rPr>
          <w:br/>
        </w:r>
      </w:ins>
      <w:ins w:id="100" w:author="William Ma" w:date="2021-04-13T00:55:00Z">
        <w:r w:rsidRPr="00D73151">
          <w:rPr>
            <w:color w:val="4472C4" w:themeColor="accent1"/>
            <w:rPrChange w:id="101" w:author="William Ma" w:date="2021-04-13T01:02:00Z">
              <w:rPr/>
            </w:rPrChange>
          </w:rPr>
          <w:t xml:space="preserve">module load </w:t>
        </w:r>
        <w:proofErr w:type="spellStart"/>
        <w:r w:rsidRPr="00D73151">
          <w:rPr>
            <w:color w:val="4472C4" w:themeColor="accent1"/>
            <w:rPrChange w:id="102" w:author="William Ma" w:date="2021-04-13T01:02:00Z">
              <w:rPr/>
            </w:rPrChange>
          </w:rPr>
          <w:t>gcc</w:t>
        </w:r>
        <w:proofErr w:type="spellEnd"/>
        <w:r w:rsidRPr="00D73151">
          <w:rPr>
            <w:color w:val="4472C4" w:themeColor="accent1"/>
            <w:rPrChange w:id="103" w:author="William Ma" w:date="2021-04-13T01:02:00Z">
              <w:rPr/>
            </w:rPrChange>
          </w:rPr>
          <w:t>/9.3.0</w:t>
        </w:r>
      </w:ins>
      <w:ins w:id="104" w:author="William Ma" w:date="2021-04-13T01:02:00Z">
        <w:r w:rsidRPr="00D73151">
          <w:rPr>
            <w:color w:val="4472C4" w:themeColor="accent1"/>
            <w:rPrChange w:id="105" w:author="William Ma" w:date="2021-04-13T01:02:00Z">
              <w:rPr/>
            </w:rPrChange>
          </w:rPr>
          <w:br/>
        </w:r>
      </w:ins>
      <w:ins w:id="106" w:author="William Ma" w:date="2021-04-13T00:55:00Z">
        <w:r w:rsidRPr="00D73151">
          <w:rPr>
            <w:color w:val="4472C4" w:themeColor="accent1"/>
            <w:rPrChange w:id="107" w:author="William Ma" w:date="2021-04-13T01:02:00Z">
              <w:rPr/>
            </w:rPrChange>
          </w:rPr>
          <w:t xml:space="preserve">module load blast+/2.11.0 </w:t>
        </w:r>
      </w:ins>
    </w:p>
    <w:p w14:paraId="37F9DA0D" w14:textId="77777777" w:rsidR="00D73151" w:rsidRDefault="00D73151">
      <w:pPr>
        <w:spacing w:line="240" w:lineRule="auto"/>
        <w:jc w:val="left"/>
        <w:rPr>
          <w:ins w:id="108" w:author="William Ma" w:date="2021-04-13T00:55:00Z"/>
        </w:rPr>
        <w:pPrChange w:id="109" w:author="William Ma" w:date="2021-04-13T00:56:00Z">
          <w:pPr/>
        </w:pPrChange>
      </w:pPr>
    </w:p>
    <w:p w14:paraId="072EE876" w14:textId="5E166452" w:rsidR="00D73151" w:rsidRDefault="00D73151">
      <w:pPr>
        <w:spacing w:line="240" w:lineRule="auto"/>
        <w:jc w:val="left"/>
        <w:rPr>
          <w:ins w:id="110" w:author="William Ma" w:date="2021-04-13T00:55:00Z"/>
        </w:rPr>
        <w:pPrChange w:id="111" w:author="William Ma" w:date="2021-04-13T00:56:00Z">
          <w:pPr/>
        </w:pPrChange>
      </w:pPr>
      <w:ins w:id="112" w:author="William Ma" w:date="2021-04-13T00:55:00Z">
        <w:r>
          <w:t>in preprocessing</w:t>
        </w:r>
      </w:ins>
      <w:ins w:id="113" w:author="William Ma" w:date="2021-04-13T01:05:00Z">
        <w:r w:rsidR="00550623">
          <w:t xml:space="preserve">, load </w:t>
        </w:r>
        <w:proofErr w:type="spellStart"/>
        <w:r w:rsidR="00550623">
          <w:t>fastas</w:t>
        </w:r>
        <w:proofErr w:type="spellEnd"/>
        <w:r w:rsidR="00550623">
          <w:t>:</w:t>
        </w:r>
      </w:ins>
    </w:p>
    <w:p w14:paraId="17E1420D" w14:textId="77777777" w:rsidR="00550623" w:rsidRPr="00550623" w:rsidRDefault="00D73151" w:rsidP="00D73151">
      <w:pPr>
        <w:spacing w:line="240" w:lineRule="auto"/>
        <w:jc w:val="left"/>
        <w:rPr>
          <w:ins w:id="114" w:author="William Ma" w:date="2021-04-13T01:04:00Z"/>
          <w:color w:val="4472C4" w:themeColor="accent1"/>
          <w:rPrChange w:id="115" w:author="William Ma" w:date="2021-04-13T01:04:00Z">
            <w:rPr>
              <w:ins w:id="116" w:author="William Ma" w:date="2021-04-13T01:04:00Z"/>
            </w:rPr>
          </w:rPrChange>
        </w:rPr>
      </w:pPr>
      <w:proofErr w:type="spellStart"/>
      <w:ins w:id="117" w:author="William Ma" w:date="2021-04-13T00:55:00Z">
        <w:r w:rsidRPr="00550623">
          <w:rPr>
            <w:color w:val="4472C4" w:themeColor="accent1"/>
            <w:rPrChange w:id="118" w:author="William Ma" w:date="2021-04-13T01:04:00Z">
              <w:rPr/>
            </w:rPrChange>
          </w:rPr>
          <w:t>mkdir</w:t>
        </w:r>
        <w:proofErr w:type="spellEnd"/>
        <w:r w:rsidRPr="00550623">
          <w:rPr>
            <w:color w:val="4472C4" w:themeColor="accent1"/>
            <w:rPrChange w:id="119" w:author="William Ma" w:date="2021-04-13T01:04:00Z">
              <w:rPr/>
            </w:rPrChange>
          </w:rPr>
          <w:t xml:space="preserve"> </w:t>
        </w:r>
        <w:proofErr w:type="spellStart"/>
        <w:r w:rsidRPr="00550623">
          <w:rPr>
            <w:color w:val="4472C4" w:themeColor="accent1"/>
            <w:rPrChange w:id="120" w:author="William Ma" w:date="2021-04-13T01:04:00Z">
              <w:rPr/>
            </w:rPrChange>
          </w:rPr>
          <w:t>pssm</w:t>
        </w:r>
      </w:ins>
      <w:proofErr w:type="spellEnd"/>
      <w:ins w:id="121" w:author="William Ma" w:date="2021-04-13T01:02:00Z">
        <w:r w:rsidRPr="00550623">
          <w:rPr>
            <w:color w:val="4472C4" w:themeColor="accent1"/>
            <w:rPrChange w:id="122" w:author="William Ma" w:date="2021-04-13T01:04:00Z">
              <w:rPr/>
            </w:rPrChange>
          </w:rPr>
          <w:br/>
        </w:r>
      </w:ins>
      <w:ins w:id="123" w:author="William Ma" w:date="2021-04-13T00:55:00Z">
        <w:r w:rsidRPr="00550623">
          <w:rPr>
            <w:color w:val="4472C4" w:themeColor="accent1"/>
            <w:rPrChange w:id="124" w:author="William Ma" w:date="2021-04-13T01:04:00Z">
              <w:rPr/>
            </w:rPrChange>
          </w:rPr>
          <w:t xml:space="preserve">cd </w:t>
        </w:r>
        <w:proofErr w:type="spellStart"/>
        <w:r w:rsidRPr="00550623">
          <w:rPr>
            <w:color w:val="4472C4" w:themeColor="accent1"/>
            <w:rPrChange w:id="125" w:author="William Ma" w:date="2021-04-13T01:04:00Z">
              <w:rPr/>
            </w:rPrChange>
          </w:rPr>
          <w:t>pssm</w:t>
        </w:r>
      </w:ins>
      <w:proofErr w:type="spellEnd"/>
      <w:ins w:id="126" w:author="William Ma" w:date="2021-04-13T01:02:00Z">
        <w:r w:rsidRPr="00550623">
          <w:rPr>
            <w:color w:val="4472C4" w:themeColor="accent1"/>
            <w:rPrChange w:id="127" w:author="William Ma" w:date="2021-04-13T01:04:00Z">
              <w:rPr/>
            </w:rPrChange>
          </w:rPr>
          <w:br/>
        </w:r>
      </w:ins>
      <w:ins w:id="128" w:author="William Ma" w:date="2021-04-13T00:55:00Z">
        <w:r w:rsidRPr="00550623">
          <w:rPr>
            <w:color w:val="4472C4" w:themeColor="accent1"/>
            <w:rPrChange w:id="129" w:author="William Ma" w:date="2021-04-13T01:04:00Z">
              <w:rPr/>
            </w:rPrChange>
          </w:rPr>
          <w:t xml:space="preserve">cp </w:t>
        </w:r>
        <w:proofErr w:type="gramStart"/>
        <w:r w:rsidRPr="00550623">
          <w:rPr>
            <w:color w:val="4472C4" w:themeColor="accent1"/>
            <w:rPrChange w:id="130" w:author="William Ma" w:date="2021-04-13T01:04:00Z">
              <w:rPr/>
            </w:rPrChange>
          </w:rPr>
          <w:t>'..</w:t>
        </w:r>
        <w:proofErr w:type="gramEnd"/>
        <w:r w:rsidRPr="00550623">
          <w:rPr>
            <w:color w:val="4472C4" w:themeColor="accent1"/>
            <w:rPrChange w:id="131" w:author="William Ma" w:date="2021-04-13T01:04:00Z">
              <w:rPr/>
            </w:rPrChange>
          </w:rPr>
          <w:t>/../data/</w:t>
        </w:r>
        <w:proofErr w:type="spellStart"/>
        <w:r w:rsidRPr="00550623">
          <w:rPr>
            <w:color w:val="4472C4" w:themeColor="accent1"/>
            <w:rPrChange w:id="132" w:author="William Ma" w:date="2021-04-13T01:04:00Z">
              <w:rPr/>
            </w:rPrChange>
          </w:rPr>
          <w:t>uniprot</w:t>
        </w:r>
        <w:proofErr w:type="spellEnd"/>
        <w:r w:rsidRPr="00550623">
          <w:rPr>
            <w:color w:val="4472C4" w:themeColor="accent1"/>
            <w:rPrChange w:id="133" w:author="William Ma" w:date="2021-04-13T01:04:00Z">
              <w:rPr/>
            </w:rPrChange>
          </w:rPr>
          <w:t>-proteome UP000002311.fasta' .</w:t>
        </w:r>
      </w:ins>
    </w:p>
    <w:p w14:paraId="69ACBEA9" w14:textId="28D30C36" w:rsidR="00550623" w:rsidRDefault="00550623" w:rsidP="00D73151">
      <w:pPr>
        <w:spacing w:line="240" w:lineRule="auto"/>
        <w:jc w:val="left"/>
        <w:rPr>
          <w:ins w:id="134" w:author="William Ma" w:date="2021-04-13T01:04:00Z"/>
        </w:rPr>
      </w:pPr>
      <w:ins w:id="135" w:author="William Ma" w:date="2021-04-13T01:05:00Z">
        <w:r>
          <w:t xml:space="preserve">load </w:t>
        </w:r>
        <w:proofErr w:type="spellStart"/>
        <w:r>
          <w:t>db</w:t>
        </w:r>
        <w:proofErr w:type="spellEnd"/>
        <w:r>
          <w:t>:</w:t>
        </w:r>
      </w:ins>
    </w:p>
    <w:p w14:paraId="3A2576BE" w14:textId="10EB38B2" w:rsidR="00D73151" w:rsidRPr="00550623" w:rsidRDefault="00D73151">
      <w:pPr>
        <w:spacing w:line="240" w:lineRule="auto"/>
        <w:jc w:val="left"/>
        <w:rPr>
          <w:ins w:id="136" w:author="William Ma" w:date="2021-04-13T00:55:00Z"/>
          <w:color w:val="4472C4" w:themeColor="accent1"/>
          <w:rPrChange w:id="137" w:author="William Ma" w:date="2021-04-13T01:05:00Z">
            <w:rPr>
              <w:ins w:id="138" w:author="William Ma" w:date="2021-04-13T00:55:00Z"/>
            </w:rPr>
          </w:rPrChange>
        </w:rPr>
        <w:pPrChange w:id="139" w:author="William Ma" w:date="2021-04-13T00:56:00Z">
          <w:pPr/>
        </w:pPrChange>
      </w:pPr>
      <w:proofErr w:type="spellStart"/>
      <w:ins w:id="140" w:author="William Ma" w:date="2021-04-13T00:55:00Z">
        <w:r w:rsidRPr="00550623">
          <w:rPr>
            <w:color w:val="4472C4" w:themeColor="accent1"/>
            <w:rPrChange w:id="141" w:author="William Ma" w:date="2021-04-13T01:05:00Z">
              <w:rPr/>
            </w:rPrChange>
          </w:rPr>
          <w:t>mkdir</w:t>
        </w:r>
        <w:proofErr w:type="spellEnd"/>
        <w:r w:rsidRPr="00550623">
          <w:rPr>
            <w:color w:val="4472C4" w:themeColor="accent1"/>
            <w:rPrChange w:id="142" w:author="William Ma" w:date="2021-04-13T01:05:00Z">
              <w:rPr/>
            </w:rPrChange>
          </w:rPr>
          <w:t xml:space="preserve"> </w:t>
        </w:r>
        <w:proofErr w:type="spellStart"/>
        <w:r w:rsidRPr="00550623">
          <w:rPr>
            <w:color w:val="4472C4" w:themeColor="accent1"/>
            <w:rPrChange w:id="143" w:author="William Ma" w:date="2021-04-13T01:05:00Z">
              <w:rPr/>
            </w:rPrChange>
          </w:rPr>
          <w:t>swissprot</w:t>
        </w:r>
      </w:ins>
      <w:proofErr w:type="spellEnd"/>
      <w:ins w:id="144" w:author="William Ma" w:date="2021-04-13T01:05:00Z">
        <w:r w:rsidR="00550623" w:rsidRPr="00550623">
          <w:rPr>
            <w:color w:val="4472C4" w:themeColor="accent1"/>
            <w:rPrChange w:id="145" w:author="William Ma" w:date="2021-04-13T01:05:00Z">
              <w:rPr/>
            </w:rPrChange>
          </w:rPr>
          <w:br/>
        </w:r>
      </w:ins>
      <w:ins w:id="146" w:author="William Ma" w:date="2021-04-13T00:55:00Z">
        <w:r w:rsidRPr="00550623">
          <w:rPr>
            <w:color w:val="4472C4" w:themeColor="accent1"/>
            <w:rPrChange w:id="147" w:author="William Ma" w:date="2021-04-13T01:05:00Z">
              <w:rPr/>
            </w:rPrChange>
          </w:rPr>
          <w:t xml:space="preserve">cd </w:t>
        </w:r>
        <w:proofErr w:type="spellStart"/>
        <w:r w:rsidRPr="00550623">
          <w:rPr>
            <w:color w:val="4472C4" w:themeColor="accent1"/>
            <w:rPrChange w:id="148" w:author="William Ma" w:date="2021-04-13T01:05:00Z">
              <w:rPr/>
            </w:rPrChange>
          </w:rPr>
          <w:t>swissprot</w:t>
        </w:r>
      </w:ins>
      <w:proofErr w:type="spellEnd"/>
      <w:ins w:id="149" w:author="William Ma" w:date="2021-04-13T01:05:00Z">
        <w:r w:rsidR="00550623" w:rsidRPr="00550623">
          <w:rPr>
            <w:color w:val="4472C4" w:themeColor="accent1"/>
            <w:rPrChange w:id="150" w:author="William Ma" w:date="2021-04-13T01:05:00Z">
              <w:rPr/>
            </w:rPrChange>
          </w:rPr>
          <w:br/>
        </w:r>
      </w:ins>
      <w:proofErr w:type="gramStart"/>
      <w:ins w:id="151" w:author="William Ma" w:date="2021-04-13T00:55:00Z">
        <w:r w:rsidRPr="00550623">
          <w:rPr>
            <w:color w:val="4472C4" w:themeColor="accent1"/>
            <w:rPrChange w:id="152" w:author="William Ma" w:date="2021-04-13T01:05:00Z">
              <w:rPr/>
            </w:rPrChange>
          </w:rPr>
          <w:t>/cvmfs/soft.computecanada.ca/easybuild/software/2020/avx2/Compiler/gcc9/blast+/2.11.0/bin/update_blastdb.pl</w:t>
        </w:r>
        <w:proofErr w:type="gramEnd"/>
        <w:r w:rsidRPr="00550623">
          <w:rPr>
            <w:color w:val="4472C4" w:themeColor="accent1"/>
            <w:rPrChange w:id="153" w:author="William Ma" w:date="2021-04-13T01:05:00Z">
              <w:rPr/>
            </w:rPrChange>
          </w:rPr>
          <w:t xml:space="preserve"> --decompress </w:t>
        </w:r>
        <w:proofErr w:type="spellStart"/>
        <w:r w:rsidRPr="00550623">
          <w:rPr>
            <w:color w:val="4472C4" w:themeColor="accent1"/>
            <w:rPrChange w:id="154" w:author="William Ma" w:date="2021-04-13T01:05:00Z">
              <w:rPr/>
            </w:rPrChange>
          </w:rPr>
          <w:t>swissprot</w:t>
        </w:r>
        <w:proofErr w:type="spellEnd"/>
        <w:r w:rsidRPr="00550623">
          <w:rPr>
            <w:color w:val="4472C4" w:themeColor="accent1"/>
            <w:rPrChange w:id="155" w:author="William Ma" w:date="2021-04-13T01:05:00Z">
              <w:rPr/>
            </w:rPrChange>
          </w:rPr>
          <w:t xml:space="preserve"> </w:t>
        </w:r>
      </w:ins>
    </w:p>
    <w:p w14:paraId="4A493AE7" w14:textId="271E77AA" w:rsidR="00D73151" w:rsidRDefault="00550623">
      <w:pPr>
        <w:spacing w:line="240" w:lineRule="auto"/>
        <w:jc w:val="left"/>
        <w:rPr>
          <w:ins w:id="156" w:author="William Ma" w:date="2021-04-13T00:55:00Z"/>
        </w:rPr>
        <w:pPrChange w:id="157" w:author="William Ma" w:date="2021-04-13T00:56:00Z">
          <w:pPr/>
        </w:pPrChange>
      </w:pPr>
      <w:ins w:id="158" w:author="William Ma" w:date="2021-04-13T01:05:00Z">
        <w:r>
          <w:t xml:space="preserve">Split </w:t>
        </w:r>
        <w:proofErr w:type="spellStart"/>
        <w:r>
          <w:t>fasta</w:t>
        </w:r>
        <w:proofErr w:type="spellEnd"/>
        <w:r>
          <w:t xml:space="preserve"> into </w:t>
        </w:r>
        <w:proofErr w:type="spellStart"/>
        <w:r>
          <w:t>fastas</w:t>
        </w:r>
        <w:proofErr w:type="spellEnd"/>
        <w:r>
          <w:t>:</w:t>
        </w:r>
      </w:ins>
    </w:p>
    <w:p w14:paraId="76658EA0" w14:textId="77777777" w:rsidR="00D73151" w:rsidRPr="00550623" w:rsidRDefault="00D73151">
      <w:pPr>
        <w:spacing w:line="240" w:lineRule="auto"/>
        <w:jc w:val="left"/>
        <w:rPr>
          <w:ins w:id="159" w:author="William Ma" w:date="2021-04-13T00:55:00Z"/>
          <w:color w:val="4472C4" w:themeColor="accent1"/>
          <w:rPrChange w:id="160" w:author="William Ma" w:date="2021-04-13T01:05:00Z">
            <w:rPr>
              <w:ins w:id="161" w:author="William Ma" w:date="2021-04-13T00:55:00Z"/>
            </w:rPr>
          </w:rPrChange>
        </w:rPr>
        <w:pPrChange w:id="162" w:author="William Ma" w:date="2021-04-13T00:56:00Z">
          <w:pPr/>
        </w:pPrChange>
      </w:pPr>
      <w:ins w:id="163" w:author="William Ma" w:date="2021-04-13T00:55:00Z">
        <w:r w:rsidRPr="00550623">
          <w:rPr>
            <w:color w:val="4472C4" w:themeColor="accent1"/>
            <w:rPrChange w:id="164" w:author="William Ma" w:date="2021-04-13T01:05:00Z">
              <w:rPr/>
            </w:rPrChange>
          </w:rPr>
          <w:t>cd</w:t>
        </w:r>
        <w:proofErr w:type="gramStart"/>
        <w:r w:rsidRPr="00550623">
          <w:rPr>
            <w:color w:val="4472C4" w:themeColor="accent1"/>
            <w:rPrChange w:id="165" w:author="William Ma" w:date="2021-04-13T01:05:00Z">
              <w:rPr/>
            </w:rPrChange>
          </w:rPr>
          <w:t xml:space="preserve"> ..</w:t>
        </w:r>
        <w:proofErr w:type="gramEnd"/>
      </w:ins>
    </w:p>
    <w:p w14:paraId="311D80BE" w14:textId="77777777" w:rsidR="00D73151" w:rsidRPr="00550623" w:rsidRDefault="00D73151">
      <w:pPr>
        <w:spacing w:line="240" w:lineRule="auto"/>
        <w:jc w:val="left"/>
        <w:rPr>
          <w:ins w:id="166" w:author="William Ma" w:date="2021-04-13T00:55:00Z"/>
          <w:color w:val="4472C4" w:themeColor="accent1"/>
          <w:rPrChange w:id="167" w:author="William Ma" w:date="2021-04-13T01:05:00Z">
            <w:rPr>
              <w:ins w:id="168" w:author="William Ma" w:date="2021-04-13T00:55:00Z"/>
            </w:rPr>
          </w:rPrChange>
        </w:rPr>
        <w:pPrChange w:id="169" w:author="William Ma" w:date="2021-04-13T00:56:00Z">
          <w:pPr/>
        </w:pPrChange>
      </w:pPr>
      <w:ins w:id="170" w:author="William Ma" w:date="2021-04-13T00:55:00Z">
        <w:r w:rsidRPr="00550623">
          <w:rPr>
            <w:color w:val="4472C4" w:themeColor="accent1"/>
            <w:rPrChange w:id="171" w:author="William Ma" w:date="2021-04-13T01:05:00Z">
              <w:rPr/>
            </w:rPrChange>
          </w:rPr>
          <w:t>awk -F "|" '/^&gt;/ {close(F</w:t>
        </w:r>
        <w:proofErr w:type="gramStart"/>
        <w:r w:rsidRPr="00550623">
          <w:rPr>
            <w:color w:val="4472C4" w:themeColor="accent1"/>
            <w:rPrChange w:id="172" w:author="William Ma" w:date="2021-04-13T01:05:00Z">
              <w:rPr/>
            </w:rPrChange>
          </w:rPr>
          <w:t>) ;</w:t>
        </w:r>
        <w:proofErr w:type="gramEnd"/>
        <w:r w:rsidRPr="00550623">
          <w:rPr>
            <w:color w:val="4472C4" w:themeColor="accent1"/>
            <w:rPrChange w:id="173" w:author="William Ma" w:date="2021-04-13T01:05:00Z">
              <w:rPr/>
            </w:rPrChange>
          </w:rPr>
          <w:t xml:space="preserve"> F = "</w:t>
        </w:r>
        <w:proofErr w:type="spellStart"/>
        <w:r w:rsidRPr="00550623">
          <w:rPr>
            <w:color w:val="4472C4" w:themeColor="accent1"/>
            <w:rPrChange w:id="174" w:author="William Ma" w:date="2021-04-13T01:05:00Z">
              <w:rPr/>
            </w:rPrChange>
          </w:rPr>
          <w:t>fastas</w:t>
        </w:r>
        <w:proofErr w:type="spellEnd"/>
        <w:r w:rsidRPr="00550623">
          <w:rPr>
            <w:color w:val="4472C4" w:themeColor="accent1"/>
            <w:rPrChange w:id="175" w:author="William Ma" w:date="2021-04-13T01:05:00Z">
              <w:rPr/>
            </w:rPrChange>
          </w:rPr>
          <w:t>/"$2".fasta"} {print &gt;&gt; F}' '</w:t>
        </w:r>
        <w:proofErr w:type="spellStart"/>
        <w:r w:rsidRPr="00550623">
          <w:rPr>
            <w:color w:val="4472C4" w:themeColor="accent1"/>
            <w:rPrChange w:id="176" w:author="William Ma" w:date="2021-04-13T01:05:00Z">
              <w:rPr/>
            </w:rPrChange>
          </w:rPr>
          <w:t>uniprot</w:t>
        </w:r>
        <w:proofErr w:type="spellEnd"/>
        <w:r w:rsidRPr="00550623">
          <w:rPr>
            <w:color w:val="4472C4" w:themeColor="accent1"/>
            <w:rPrChange w:id="177" w:author="William Ma" w:date="2021-04-13T01:05:00Z">
              <w:rPr/>
            </w:rPrChange>
          </w:rPr>
          <w:t>-proteome UP000002311.fasta'</w:t>
        </w:r>
      </w:ins>
    </w:p>
    <w:p w14:paraId="53E0D329" w14:textId="12AFDA35" w:rsidR="00D73151" w:rsidRDefault="00550623">
      <w:pPr>
        <w:spacing w:line="240" w:lineRule="auto"/>
        <w:jc w:val="left"/>
        <w:rPr>
          <w:ins w:id="178" w:author="William Ma" w:date="2021-04-13T00:55:00Z"/>
        </w:rPr>
        <w:pPrChange w:id="179" w:author="William Ma" w:date="2021-04-13T00:56:00Z">
          <w:pPr/>
        </w:pPrChange>
      </w:pPr>
      <w:ins w:id="180" w:author="William Ma" w:date="2021-04-13T01:05:00Z">
        <w:r>
          <w:t>Make</w:t>
        </w:r>
      </w:ins>
      <w:ins w:id="181" w:author="William Ma" w:date="2021-04-13T01:06:00Z">
        <w:r>
          <w:t xml:space="preserve"> output directory for PSSMs</w:t>
        </w:r>
      </w:ins>
    </w:p>
    <w:p w14:paraId="1A8EF177" w14:textId="77777777" w:rsidR="00550623" w:rsidRDefault="00D73151" w:rsidP="00D73151">
      <w:pPr>
        <w:spacing w:line="240" w:lineRule="auto"/>
        <w:jc w:val="left"/>
        <w:rPr>
          <w:ins w:id="182" w:author="William Ma" w:date="2021-04-13T01:06:00Z"/>
          <w:color w:val="4472C4" w:themeColor="accent1"/>
        </w:rPr>
      </w:pPr>
      <w:proofErr w:type="spellStart"/>
      <w:ins w:id="183" w:author="William Ma" w:date="2021-04-13T00:55:00Z">
        <w:r w:rsidRPr="00550623">
          <w:rPr>
            <w:color w:val="4472C4" w:themeColor="accent1"/>
            <w:rPrChange w:id="184" w:author="William Ma" w:date="2021-04-13T01:06:00Z">
              <w:rPr/>
            </w:rPrChange>
          </w:rPr>
          <w:t>mkdir</w:t>
        </w:r>
        <w:proofErr w:type="spellEnd"/>
        <w:r w:rsidRPr="00550623">
          <w:rPr>
            <w:color w:val="4472C4" w:themeColor="accent1"/>
            <w:rPrChange w:id="185" w:author="William Ma" w:date="2021-04-13T01:06:00Z">
              <w:rPr/>
            </w:rPrChange>
          </w:rPr>
          <w:t xml:space="preserve"> </w:t>
        </w:r>
        <w:proofErr w:type="spellStart"/>
        <w:r w:rsidRPr="00550623">
          <w:rPr>
            <w:color w:val="4472C4" w:themeColor="accent1"/>
            <w:rPrChange w:id="186" w:author="William Ma" w:date="2021-04-13T01:06:00Z">
              <w:rPr/>
            </w:rPrChange>
          </w:rPr>
          <w:t>pssms</w:t>
        </w:r>
      </w:ins>
      <w:proofErr w:type="spellEnd"/>
    </w:p>
    <w:p w14:paraId="2F94870C" w14:textId="5CB668BE" w:rsidR="00550623" w:rsidRDefault="00550623" w:rsidP="00D73151">
      <w:pPr>
        <w:spacing w:line="240" w:lineRule="auto"/>
        <w:jc w:val="left"/>
        <w:rPr>
          <w:ins w:id="187" w:author="William Ma" w:date="2021-04-13T01:06:00Z"/>
        </w:rPr>
      </w:pPr>
      <w:ins w:id="188" w:author="William Ma" w:date="2021-04-13T01:06:00Z">
        <w:r>
          <w:t xml:space="preserve">Then create command to run </w:t>
        </w:r>
        <w:proofErr w:type="spellStart"/>
        <w:r>
          <w:t>PsiBlas</w:t>
        </w:r>
      </w:ins>
      <w:ins w:id="189" w:author="William Ma" w:date="2021-04-13T01:07:00Z">
        <w:r>
          <w:t>t</w:t>
        </w:r>
        <w:proofErr w:type="spellEnd"/>
        <w:r>
          <w:t xml:space="preserve"> on </w:t>
        </w:r>
        <w:proofErr w:type="gramStart"/>
        <w:r>
          <w:t>each and every</w:t>
        </w:r>
        <w:proofErr w:type="gramEnd"/>
        <w:r>
          <w:t xml:space="preserve"> AA sequence:</w:t>
        </w:r>
      </w:ins>
    </w:p>
    <w:p w14:paraId="1E6EED1F" w14:textId="1991CD0F" w:rsidR="00D73151" w:rsidRPr="00550623" w:rsidRDefault="00D73151">
      <w:pPr>
        <w:spacing w:line="240" w:lineRule="auto"/>
        <w:jc w:val="left"/>
        <w:rPr>
          <w:ins w:id="190" w:author="William Ma" w:date="2021-04-13T00:55:00Z"/>
          <w:color w:val="4472C4" w:themeColor="accent1"/>
          <w:rPrChange w:id="191" w:author="William Ma" w:date="2021-04-13T01:07:00Z">
            <w:rPr>
              <w:ins w:id="192" w:author="William Ma" w:date="2021-04-13T00:55:00Z"/>
            </w:rPr>
          </w:rPrChange>
        </w:rPr>
        <w:pPrChange w:id="193" w:author="William Ma" w:date="2021-04-13T00:56:00Z">
          <w:pPr/>
        </w:pPrChange>
      </w:pPr>
      <w:ins w:id="194" w:author="William Ma" w:date="2021-04-13T00:55:00Z">
        <w:r w:rsidRPr="00550623">
          <w:rPr>
            <w:color w:val="4472C4" w:themeColor="accent1"/>
            <w:rPrChange w:id="195" w:author="William Ma" w:date="2021-04-13T01:07:00Z">
              <w:rPr/>
            </w:rPrChange>
          </w:rPr>
          <w:t xml:space="preserve">cd </w:t>
        </w:r>
        <w:proofErr w:type="spellStart"/>
        <w:r w:rsidRPr="00550623">
          <w:rPr>
            <w:color w:val="4472C4" w:themeColor="accent1"/>
            <w:rPrChange w:id="196" w:author="William Ma" w:date="2021-04-13T01:07:00Z">
              <w:rPr/>
            </w:rPrChange>
          </w:rPr>
          <w:t>fastas</w:t>
        </w:r>
      </w:ins>
      <w:proofErr w:type="spellEnd"/>
      <w:ins w:id="197" w:author="William Ma" w:date="2021-04-13T01:07:00Z">
        <w:r w:rsidR="00550623" w:rsidRPr="00550623">
          <w:rPr>
            <w:color w:val="4472C4" w:themeColor="accent1"/>
            <w:rPrChange w:id="198" w:author="William Ma" w:date="2021-04-13T01:07:00Z">
              <w:rPr/>
            </w:rPrChange>
          </w:rPr>
          <w:br/>
        </w:r>
      </w:ins>
      <w:ins w:id="199" w:author="William Ma" w:date="2021-04-13T00:55:00Z">
        <w:r w:rsidRPr="00550623">
          <w:rPr>
            <w:color w:val="4472C4" w:themeColor="accent1"/>
            <w:rPrChange w:id="200" w:author="William Ma" w:date="2021-04-13T01:07:00Z">
              <w:rPr/>
            </w:rPrChange>
          </w:rPr>
          <w:t xml:space="preserve">for file in </w:t>
        </w:r>
        <w:proofErr w:type="gramStart"/>
        <w:r w:rsidRPr="00550623">
          <w:rPr>
            <w:color w:val="4472C4" w:themeColor="accent1"/>
            <w:rPrChange w:id="201" w:author="William Ma" w:date="2021-04-13T01:07:00Z">
              <w:rPr/>
            </w:rPrChange>
          </w:rPr>
          <w:t>*.</w:t>
        </w:r>
        <w:proofErr w:type="spellStart"/>
        <w:r w:rsidRPr="00550623">
          <w:rPr>
            <w:color w:val="4472C4" w:themeColor="accent1"/>
            <w:rPrChange w:id="202" w:author="William Ma" w:date="2021-04-13T01:07:00Z">
              <w:rPr/>
            </w:rPrChange>
          </w:rPr>
          <w:t>fasta</w:t>
        </w:r>
        <w:proofErr w:type="spellEnd"/>
        <w:proofErr w:type="gramEnd"/>
        <w:r w:rsidRPr="00550623">
          <w:rPr>
            <w:color w:val="4472C4" w:themeColor="accent1"/>
            <w:rPrChange w:id="203" w:author="William Ma" w:date="2021-04-13T01:07:00Z">
              <w:rPr/>
            </w:rPrChange>
          </w:rPr>
          <w:t xml:space="preserve">; do echo "./runPsiBlast.sh '$file'"; done &gt;&gt; </w:t>
        </w:r>
        <w:proofErr w:type="spellStart"/>
        <w:r w:rsidRPr="00550623">
          <w:rPr>
            <w:color w:val="4472C4" w:themeColor="accent1"/>
            <w:rPrChange w:id="204" w:author="William Ma" w:date="2021-04-13T01:07:00Z">
              <w:rPr/>
            </w:rPrChange>
          </w:rPr>
          <w:t>blastall.cmds</w:t>
        </w:r>
      </w:ins>
      <w:proofErr w:type="spellEnd"/>
      <w:ins w:id="205" w:author="William Ma" w:date="2021-04-13T01:07:00Z">
        <w:r w:rsidR="00550623" w:rsidRPr="00550623">
          <w:rPr>
            <w:color w:val="4472C4" w:themeColor="accent1"/>
            <w:rPrChange w:id="206" w:author="William Ma" w:date="2021-04-13T01:07:00Z">
              <w:rPr/>
            </w:rPrChange>
          </w:rPr>
          <w:br/>
        </w:r>
      </w:ins>
      <w:proofErr w:type="spellStart"/>
      <w:ins w:id="207" w:author="William Ma" w:date="2021-04-13T00:55:00Z">
        <w:r w:rsidRPr="00550623">
          <w:rPr>
            <w:color w:val="4472C4" w:themeColor="accent1"/>
            <w:rPrChange w:id="208" w:author="William Ma" w:date="2021-04-13T01:07:00Z">
              <w:rPr/>
            </w:rPrChange>
          </w:rPr>
          <w:t>sbatch</w:t>
        </w:r>
        <w:proofErr w:type="spellEnd"/>
        <w:r w:rsidRPr="00550623">
          <w:rPr>
            <w:color w:val="4472C4" w:themeColor="accent1"/>
            <w:rPrChange w:id="209" w:author="William Ma" w:date="2021-04-13T01:07:00Z">
              <w:rPr/>
            </w:rPrChange>
          </w:rPr>
          <w:t xml:space="preserve"> blastall.sh</w:t>
        </w:r>
      </w:ins>
      <w:ins w:id="210" w:author="William Ma" w:date="2021-04-13T01:07:00Z">
        <w:r w:rsidR="00550623" w:rsidRPr="00550623">
          <w:rPr>
            <w:color w:val="4472C4" w:themeColor="accent1"/>
            <w:rPrChange w:id="211" w:author="William Ma" w:date="2021-04-13T01:07:00Z">
              <w:rPr/>
            </w:rPrChange>
          </w:rPr>
          <w:br/>
        </w:r>
      </w:ins>
      <w:ins w:id="212" w:author="William Ma" w:date="2021-04-13T00:55:00Z">
        <w:r w:rsidRPr="00550623">
          <w:rPr>
            <w:color w:val="4472C4" w:themeColor="accent1"/>
            <w:rPrChange w:id="213" w:author="William Ma" w:date="2021-04-13T01:07:00Z">
              <w:rPr/>
            </w:rPrChange>
          </w:rPr>
          <w:t>./blastall.sh</w:t>
        </w:r>
      </w:ins>
    </w:p>
    <w:p w14:paraId="5417E0DA" w14:textId="61CC7C36" w:rsidR="00550623" w:rsidRDefault="00550623" w:rsidP="00D73151">
      <w:pPr>
        <w:spacing w:line="240" w:lineRule="auto"/>
        <w:jc w:val="left"/>
        <w:rPr>
          <w:ins w:id="214" w:author="William Ma" w:date="2021-04-13T01:08:00Z"/>
          <w:u w:val="single"/>
        </w:rPr>
      </w:pPr>
      <w:ins w:id="215" w:author="William Ma" w:date="2021-04-13T01:07:00Z">
        <w:r>
          <w:rPr>
            <w:u w:val="single"/>
          </w:rPr>
          <w:t>PREPROCESSING</w:t>
        </w:r>
      </w:ins>
    </w:p>
    <w:p w14:paraId="7CC61D5F" w14:textId="52E15B65" w:rsidR="00550623" w:rsidRPr="00550623" w:rsidRDefault="00550623" w:rsidP="00D73151">
      <w:pPr>
        <w:spacing w:line="240" w:lineRule="auto"/>
        <w:jc w:val="left"/>
        <w:rPr>
          <w:ins w:id="216" w:author="William Ma" w:date="2021-04-13T01:07:00Z"/>
        </w:rPr>
      </w:pPr>
      <w:ins w:id="217" w:author="William Ma" w:date="2021-04-13T01:08:00Z">
        <w:r>
          <w:t>For this, we are using preprocessing.py, but preprocessing_log.py can be used as well</w:t>
        </w:r>
      </w:ins>
      <w:ins w:id="218" w:author="William Ma" w:date="2021-04-13T01:12:00Z">
        <w:r>
          <w:t xml:space="preserve"> with preprocessing_log_batch.sh</w:t>
        </w:r>
      </w:ins>
      <w:ins w:id="219" w:author="William Ma" w:date="2021-04-13T01:08:00Z">
        <w:r>
          <w:t>, which contains an additional parameter to take the log of the PIPE landscape channe</w:t>
        </w:r>
      </w:ins>
      <w:ins w:id="220" w:author="William Ma" w:date="2021-04-13T01:09:00Z">
        <w:r>
          <w:t>l</w:t>
        </w:r>
      </w:ins>
    </w:p>
    <w:p w14:paraId="22D33799" w14:textId="62FFED5A" w:rsidR="00D73151" w:rsidRDefault="00550623">
      <w:pPr>
        <w:spacing w:line="240" w:lineRule="auto"/>
        <w:jc w:val="left"/>
        <w:rPr>
          <w:ins w:id="221" w:author="William Ma" w:date="2021-04-13T00:55:00Z"/>
        </w:rPr>
        <w:pPrChange w:id="222" w:author="William Ma" w:date="2021-04-13T00:56:00Z">
          <w:pPr/>
        </w:pPrChange>
      </w:pPr>
      <w:ins w:id="223" w:author="William Ma" w:date="2021-04-13T01:11:00Z">
        <w:r>
          <w:t xml:space="preserve">Set </w:t>
        </w:r>
      </w:ins>
      <w:ins w:id="224" w:author="William Ma" w:date="2021-04-13T00:55:00Z">
        <w:r w:rsidR="00D73151">
          <w:t>correct paths in preprocessing.</w:t>
        </w:r>
      </w:ins>
      <w:ins w:id="225" w:author="William Ma" w:date="2021-04-13T01:11:00Z">
        <w:r>
          <w:t>py</w:t>
        </w:r>
      </w:ins>
      <w:ins w:id="226" w:author="William Ma" w:date="2021-04-13T01:12:00Z">
        <w:r>
          <w:t xml:space="preserve"> and preprocessing_batch.sh, then batch the job</w:t>
        </w:r>
      </w:ins>
      <w:ins w:id="227" w:author="William Ma" w:date="2021-04-13T01:11:00Z">
        <w:r>
          <w:t>:</w:t>
        </w:r>
      </w:ins>
    </w:p>
    <w:p w14:paraId="1C08B383" w14:textId="77777777" w:rsidR="00D73151" w:rsidRDefault="00D73151">
      <w:pPr>
        <w:spacing w:line="240" w:lineRule="auto"/>
        <w:jc w:val="left"/>
        <w:rPr>
          <w:ins w:id="228" w:author="William Ma" w:date="2021-04-13T00:55:00Z"/>
        </w:rPr>
        <w:pPrChange w:id="229" w:author="William Ma" w:date="2021-04-13T00:56:00Z">
          <w:pPr/>
        </w:pPrChange>
      </w:pPr>
    </w:p>
    <w:p w14:paraId="6BA0660E" w14:textId="4627556F" w:rsidR="00D73151" w:rsidRPr="00550623" w:rsidRDefault="00D73151">
      <w:pPr>
        <w:spacing w:line="240" w:lineRule="auto"/>
        <w:jc w:val="left"/>
        <w:rPr>
          <w:ins w:id="230" w:author="William Ma" w:date="2021-04-13T00:55:00Z"/>
          <w:color w:val="4472C4" w:themeColor="accent1"/>
          <w:rPrChange w:id="231" w:author="William Ma" w:date="2021-04-13T01:13:00Z">
            <w:rPr>
              <w:ins w:id="232" w:author="William Ma" w:date="2021-04-13T00:55:00Z"/>
            </w:rPr>
          </w:rPrChange>
        </w:rPr>
        <w:pPrChange w:id="233" w:author="William Ma" w:date="2021-04-13T00:56:00Z">
          <w:pPr/>
        </w:pPrChange>
      </w:pPr>
      <w:ins w:id="234" w:author="William Ma" w:date="2021-04-13T00:55:00Z">
        <w:r w:rsidRPr="00550623">
          <w:rPr>
            <w:color w:val="4472C4" w:themeColor="accent1"/>
            <w:rPrChange w:id="235" w:author="William Ma" w:date="2021-04-13T01:13:00Z">
              <w:rPr/>
            </w:rPrChange>
          </w:rPr>
          <w:t>cd</w:t>
        </w:r>
        <w:proofErr w:type="gramStart"/>
        <w:r w:rsidRPr="00550623">
          <w:rPr>
            <w:color w:val="4472C4" w:themeColor="accent1"/>
            <w:rPrChange w:id="236" w:author="William Ma" w:date="2021-04-13T01:13:00Z">
              <w:rPr/>
            </w:rPrChange>
          </w:rPr>
          <w:t xml:space="preserve"> ..</w:t>
        </w:r>
        <w:proofErr w:type="gramEnd"/>
        <w:r w:rsidRPr="00550623">
          <w:rPr>
            <w:color w:val="4472C4" w:themeColor="accent1"/>
            <w:rPrChange w:id="237" w:author="William Ma" w:date="2021-04-13T01:13:00Z">
              <w:rPr/>
            </w:rPrChange>
          </w:rPr>
          <w:t>/..</w:t>
        </w:r>
      </w:ins>
      <w:ins w:id="238" w:author="William Ma" w:date="2021-04-13T01:12:00Z">
        <w:r w:rsidR="00550623" w:rsidRPr="00550623">
          <w:rPr>
            <w:color w:val="4472C4" w:themeColor="accent1"/>
            <w:rPrChange w:id="239" w:author="William Ma" w:date="2021-04-13T01:13:00Z">
              <w:rPr/>
            </w:rPrChange>
          </w:rPr>
          <w:br/>
        </w:r>
      </w:ins>
      <w:proofErr w:type="spellStart"/>
      <w:ins w:id="240" w:author="William Ma" w:date="2021-04-13T00:55:00Z">
        <w:r w:rsidRPr="00550623">
          <w:rPr>
            <w:color w:val="4472C4" w:themeColor="accent1"/>
            <w:rPrChange w:id="241" w:author="William Ma" w:date="2021-04-13T01:13:00Z">
              <w:rPr/>
            </w:rPrChange>
          </w:rPr>
          <w:t>sbatch</w:t>
        </w:r>
        <w:proofErr w:type="spellEnd"/>
        <w:r w:rsidRPr="00550623">
          <w:rPr>
            <w:color w:val="4472C4" w:themeColor="accent1"/>
            <w:rPrChange w:id="242" w:author="William Ma" w:date="2021-04-13T01:13:00Z">
              <w:rPr/>
            </w:rPrChange>
          </w:rPr>
          <w:t xml:space="preserve"> preprocessing_batch.sh</w:t>
        </w:r>
      </w:ins>
    </w:p>
    <w:p w14:paraId="03780892" w14:textId="77777777" w:rsidR="00D73151" w:rsidRDefault="00D73151">
      <w:pPr>
        <w:spacing w:line="240" w:lineRule="auto"/>
        <w:jc w:val="left"/>
        <w:rPr>
          <w:ins w:id="243" w:author="William Ma" w:date="2021-04-13T00:55:00Z"/>
        </w:rPr>
        <w:pPrChange w:id="244" w:author="William Ma" w:date="2021-04-13T00:56:00Z">
          <w:pPr/>
        </w:pPrChange>
      </w:pPr>
      <w:ins w:id="245" w:author="William Ma" w:date="2021-04-13T00:55:00Z">
        <w:r>
          <w:t>Confirm job completed by inspecting .out file for the job</w:t>
        </w:r>
      </w:ins>
    </w:p>
    <w:p w14:paraId="2EED88A8" w14:textId="1AA74317" w:rsidR="00D73151" w:rsidRPr="00550623" w:rsidRDefault="00550623">
      <w:pPr>
        <w:spacing w:line="240" w:lineRule="auto"/>
        <w:jc w:val="left"/>
        <w:rPr>
          <w:ins w:id="246" w:author="William Ma" w:date="2021-04-13T00:55:00Z"/>
          <w:u w:val="single"/>
          <w:rPrChange w:id="247" w:author="William Ma" w:date="2021-04-13T01:13:00Z">
            <w:rPr>
              <w:ins w:id="248" w:author="William Ma" w:date="2021-04-13T00:55:00Z"/>
            </w:rPr>
          </w:rPrChange>
        </w:rPr>
        <w:pPrChange w:id="249" w:author="William Ma" w:date="2021-04-13T00:56:00Z">
          <w:pPr/>
        </w:pPrChange>
      </w:pPr>
      <w:ins w:id="250" w:author="William Ma" w:date="2021-04-13T01:13:00Z">
        <w:r>
          <w:rPr>
            <w:u w:val="single"/>
          </w:rPr>
          <w:t>EVALUATE ON TEST SET</w:t>
        </w:r>
      </w:ins>
    </w:p>
    <w:p w14:paraId="69A050AC" w14:textId="77777777" w:rsidR="00D73151" w:rsidRPr="00550623" w:rsidRDefault="00D73151">
      <w:pPr>
        <w:spacing w:line="240" w:lineRule="auto"/>
        <w:jc w:val="left"/>
        <w:rPr>
          <w:ins w:id="251" w:author="William Ma" w:date="2021-04-13T00:55:00Z"/>
          <w:color w:val="4472C4" w:themeColor="accent1"/>
          <w:rPrChange w:id="252" w:author="William Ma" w:date="2021-04-13T01:13:00Z">
            <w:rPr>
              <w:ins w:id="253" w:author="William Ma" w:date="2021-04-13T00:55:00Z"/>
            </w:rPr>
          </w:rPrChange>
        </w:rPr>
        <w:pPrChange w:id="254" w:author="William Ma" w:date="2021-04-13T00:56:00Z">
          <w:pPr/>
        </w:pPrChange>
      </w:pPr>
      <w:ins w:id="255" w:author="William Ma" w:date="2021-04-13T00:55:00Z">
        <w:r w:rsidRPr="00550623">
          <w:rPr>
            <w:color w:val="4472C4" w:themeColor="accent1"/>
            <w:rPrChange w:id="256" w:author="William Ma" w:date="2021-04-13T01:13:00Z">
              <w:rPr/>
            </w:rPrChange>
          </w:rPr>
          <w:t>cd</w:t>
        </w:r>
        <w:proofErr w:type="gramStart"/>
        <w:r w:rsidRPr="00550623">
          <w:rPr>
            <w:color w:val="4472C4" w:themeColor="accent1"/>
            <w:rPrChange w:id="257" w:author="William Ma" w:date="2021-04-13T01:13:00Z">
              <w:rPr/>
            </w:rPrChange>
          </w:rPr>
          <w:t xml:space="preserve"> ..</w:t>
        </w:r>
        <w:proofErr w:type="gramEnd"/>
        <w:r w:rsidRPr="00550623">
          <w:rPr>
            <w:color w:val="4472C4" w:themeColor="accent1"/>
            <w:rPrChange w:id="258" w:author="William Ma" w:date="2021-04-13T01:13:00Z">
              <w:rPr/>
            </w:rPrChange>
          </w:rPr>
          <w:t>/predict</w:t>
        </w:r>
      </w:ins>
    </w:p>
    <w:p w14:paraId="4643C6CD" w14:textId="77777777" w:rsidR="00D73151" w:rsidRDefault="00D73151">
      <w:pPr>
        <w:spacing w:line="240" w:lineRule="auto"/>
        <w:jc w:val="left"/>
        <w:rPr>
          <w:ins w:id="259" w:author="William Ma" w:date="2021-04-13T00:55:00Z"/>
        </w:rPr>
        <w:pPrChange w:id="260" w:author="William Ma" w:date="2021-04-13T00:56:00Z">
          <w:pPr/>
        </w:pPrChange>
      </w:pPr>
      <w:ins w:id="261" w:author="William Ma" w:date="2021-04-13T00:55:00Z">
        <w:r>
          <w:t>Start an interactive job</w:t>
        </w:r>
      </w:ins>
    </w:p>
    <w:p w14:paraId="312E8B07" w14:textId="77777777" w:rsidR="00D73151" w:rsidRDefault="00D73151">
      <w:pPr>
        <w:spacing w:line="240" w:lineRule="auto"/>
        <w:jc w:val="left"/>
        <w:rPr>
          <w:ins w:id="262" w:author="William Ma" w:date="2021-04-13T00:55:00Z"/>
        </w:rPr>
        <w:pPrChange w:id="263" w:author="William Ma" w:date="2021-04-13T00:56:00Z">
          <w:pPr/>
        </w:pPrChange>
      </w:pPr>
      <w:proofErr w:type="spellStart"/>
      <w:ins w:id="264" w:author="William Ma" w:date="2021-04-13T00:55:00Z">
        <w:r>
          <w:t>salloc</w:t>
        </w:r>
        <w:proofErr w:type="spellEnd"/>
        <w:r>
          <w:t xml:space="preserve"> --account=def-</w:t>
        </w:r>
        <w:proofErr w:type="spellStart"/>
        <w:r>
          <w:t>jrgreen</w:t>
        </w:r>
        <w:proofErr w:type="spellEnd"/>
        <w:r>
          <w:t xml:space="preserve"> --</w:t>
        </w:r>
        <w:proofErr w:type="spellStart"/>
        <w:r>
          <w:t>gres</w:t>
        </w:r>
        <w:proofErr w:type="spellEnd"/>
        <w:r>
          <w:t>=gpu:1 --</w:t>
        </w:r>
        <w:proofErr w:type="spellStart"/>
        <w:r>
          <w:t>cpus</w:t>
        </w:r>
        <w:proofErr w:type="spellEnd"/>
        <w:r>
          <w:t>-per-task=16 --mem=32000M --time=1:00:00</w:t>
        </w:r>
      </w:ins>
    </w:p>
    <w:p w14:paraId="5FC87D89" w14:textId="30C7364E" w:rsidR="00D73151" w:rsidRPr="006B6DB8" w:rsidRDefault="00D73151">
      <w:pPr>
        <w:spacing w:line="240" w:lineRule="auto"/>
        <w:jc w:val="left"/>
        <w:rPr>
          <w:color w:val="4472C4" w:themeColor="accent1"/>
          <w:lang w:val="fr-CA"/>
          <w:rPrChange w:id="265" w:author="William Ma" w:date="2021-04-13T01:18:00Z">
            <w:rPr/>
          </w:rPrChange>
        </w:rPr>
        <w:pPrChange w:id="266" w:author="William Ma" w:date="2021-04-13T00:56:00Z">
          <w:pPr/>
        </w:pPrChange>
      </w:pPr>
      <w:proofErr w:type="gramStart"/>
      <w:ins w:id="267" w:author="William Ma" w:date="2021-04-13T00:55:00Z">
        <w:r w:rsidRPr="006B6DB8">
          <w:rPr>
            <w:color w:val="4472C4" w:themeColor="accent1"/>
            <w:lang w:val="fr-CA"/>
            <w:rPrChange w:id="268" w:author="William Ma" w:date="2021-04-13T01:18:00Z">
              <w:rPr/>
            </w:rPrChange>
          </w:rPr>
          <w:t>source</w:t>
        </w:r>
        <w:proofErr w:type="gramEnd"/>
        <w:r w:rsidRPr="006B6DB8">
          <w:rPr>
            <w:color w:val="4472C4" w:themeColor="accent1"/>
            <w:lang w:val="fr-CA"/>
            <w:rPrChange w:id="269" w:author="William Ma" w:date="2021-04-13T01:18:00Z">
              <w:rPr/>
            </w:rPrChange>
          </w:rPr>
          <w:t xml:space="preserve"> ~/SYSC4907-pt/bin/</w:t>
        </w:r>
        <w:proofErr w:type="spellStart"/>
        <w:r w:rsidRPr="006B6DB8">
          <w:rPr>
            <w:color w:val="4472C4" w:themeColor="accent1"/>
            <w:lang w:val="fr-CA"/>
            <w:rPrChange w:id="270" w:author="William Ma" w:date="2021-04-13T01:18:00Z">
              <w:rPr/>
            </w:rPrChange>
          </w:rPr>
          <w:t>activate</w:t>
        </w:r>
      </w:ins>
      <w:proofErr w:type="spellEnd"/>
      <w:ins w:id="271" w:author="William Ma" w:date="2021-04-13T01:18:00Z">
        <w:r w:rsidR="006B6DB8" w:rsidRPr="006B6DB8">
          <w:rPr>
            <w:color w:val="4472C4" w:themeColor="accent1"/>
            <w:lang w:val="fr-CA"/>
            <w:rPrChange w:id="272" w:author="William Ma" w:date="2021-04-13T01:18:00Z">
              <w:rPr>
                <w:color w:val="4472C4" w:themeColor="accent1"/>
              </w:rPr>
            </w:rPrChange>
          </w:rPr>
          <w:br/>
          <w:t>python pr</w:t>
        </w:r>
        <w:r w:rsidR="006B6DB8">
          <w:rPr>
            <w:color w:val="4472C4" w:themeColor="accent1"/>
            <w:lang w:val="fr-CA"/>
          </w:rPr>
          <w:t>edict.py</w:t>
        </w:r>
      </w:ins>
    </w:p>
    <w:sectPr w:rsidR="00D73151" w:rsidRPr="006B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William Ma" w:date="2020-12-29T20:27:00Z" w:initials="WM">
    <w:p w14:paraId="2C82DF7D" w14:textId="33C4855E" w:rsidR="00F73CDF" w:rsidRDefault="00F73CDF">
      <w:pPr>
        <w:pStyle w:val="CommentText"/>
      </w:pPr>
      <w:r>
        <w:rPr>
          <w:rStyle w:val="CommentReference"/>
        </w:rPr>
        <w:annotationRef/>
      </w:r>
    </w:p>
  </w:comment>
  <w:comment w:id="2" w:author="William Ma" w:date="2020-12-29T20:29:00Z" w:initials="WM">
    <w:p w14:paraId="409E3209" w14:textId="4DD6C015" w:rsidR="00C22101" w:rsidRDefault="00C22101">
      <w:pPr>
        <w:pStyle w:val="CommentText"/>
      </w:pPr>
      <w:r>
        <w:rPr>
          <w:rStyle w:val="CommentReference"/>
        </w:rPr>
        <w:annotationRef/>
      </w:r>
      <w:r>
        <w:t>Give example format</w:t>
      </w:r>
    </w:p>
  </w:comment>
  <w:comment w:id="3" w:author="William Ma" w:date="2021-01-02T13:58:00Z" w:initials="WM">
    <w:p w14:paraId="61A232A5" w14:textId="6D6BACB3" w:rsidR="00AF03E7" w:rsidRDefault="00AF03E7">
      <w:pPr>
        <w:pStyle w:val="CommentText"/>
      </w:pPr>
      <w:r>
        <w:rPr>
          <w:rStyle w:val="CommentReference"/>
        </w:rPr>
        <w:annotationRef/>
      </w:r>
      <w:r w:rsidR="00715DC4">
        <w:t>I mean the format of files</w:t>
      </w:r>
    </w:p>
  </w:comment>
  <w:comment w:id="10" w:author="William Ma" w:date="2021-01-04T14:39:00Z" w:initials="WM">
    <w:p w14:paraId="643DCF9F" w14:textId="03010F2F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what this does</w:t>
      </w:r>
    </w:p>
  </w:comment>
  <w:comment w:id="11" w:author="William Ma" w:date="2020-12-29T20:30:00Z" w:initials="WM">
    <w:p w14:paraId="3AD4C31C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>Run setup-yeast.py, put relevant things to change</w:t>
      </w:r>
    </w:p>
  </w:comment>
  <w:comment w:id="12" w:author="William Ma" w:date="2021-01-01T00:38:00Z" w:initials="WM">
    <w:p w14:paraId="0F4DD261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 xml:space="preserve">CORRECTION – setup-yeast.py should be run AFTER </w:t>
      </w:r>
      <w:proofErr w:type="spellStart"/>
      <w:r>
        <w:t>genTab</w:t>
      </w:r>
      <w:proofErr w:type="spellEnd"/>
    </w:p>
    <w:p w14:paraId="378C9879" w14:textId="77777777" w:rsidR="00011D23" w:rsidRDefault="00011D23" w:rsidP="00011D23">
      <w:pPr>
        <w:pStyle w:val="CommentText"/>
      </w:pPr>
    </w:p>
    <w:p w14:paraId="27C22D81" w14:textId="77777777" w:rsidR="00011D23" w:rsidRDefault="00011D23" w:rsidP="00011D23">
      <w:pPr>
        <w:pStyle w:val="CommentText"/>
      </w:pPr>
      <w:r>
        <w:t xml:space="preserve">But </w:t>
      </w:r>
      <w:proofErr w:type="gramStart"/>
      <w:r>
        <w:t>setup-yeast.py  should</w:t>
      </w:r>
      <w:proofErr w:type="gramEnd"/>
      <w:r>
        <w:t xml:space="preserve"> be run to find out right parameters for </w:t>
      </w:r>
      <w:proofErr w:type="spellStart"/>
      <w:r>
        <w:t>genTab</w:t>
      </w:r>
      <w:proofErr w:type="spellEnd"/>
    </w:p>
    <w:p w14:paraId="5F5875A5" w14:textId="77777777" w:rsidR="00011D23" w:rsidRDefault="00011D23" w:rsidP="00011D23">
      <w:pPr>
        <w:pStyle w:val="CommentText"/>
      </w:pPr>
      <w:proofErr w:type="spellStart"/>
      <w:r>
        <w:t>Ayoyoye</w:t>
      </w:r>
      <w:proofErr w:type="spellEnd"/>
      <w:r>
        <w:t>….</w:t>
      </w:r>
    </w:p>
  </w:comment>
  <w:comment w:id="13" w:author="William Ma" w:date="2021-01-01T15:43:00Z" w:initials="WM">
    <w:p w14:paraId="5FA6153A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 xml:space="preserve">Solution: run setup-yeast_gentab.py BEFORE </w:t>
      </w:r>
      <w:proofErr w:type="spellStart"/>
      <w:r>
        <w:t>gentab</w:t>
      </w:r>
      <w:proofErr w:type="spellEnd"/>
      <w:r>
        <w:t xml:space="preserve">, then run </w:t>
      </w:r>
      <w:proofErr w:type="spellStart"/>
      <w:r>
        <w:t>genTab</w:t>
      </w:r>
      <w:proofErr w:type="spellEnd"/>
      <w:r>
        <w:t>, then run setup_yeast_mp-pipe.py</w:t>
      </w:r>
    </w:p>
  </w:comment>
  <w:comment w:id="14" w:author="William Ma" w:date="2021-01-01T15:45:00Z" w:initials="WM">
    <w:p w14:paraId="01894D8E" w14:textId="77777777" w:rsidR="00011D23" w:rsidRDefault="00011D23" w:rsidP="00011D23">
      <w:pPr>
        <w:pStyle w:val="CommentText"/>
      </w:pPr>
      <w:r>
        <w:rPr>
          <w:rStyle w:val="CommentReference"/>
        </w:rPr>
        <w:annotationRef/>
      </w:r>
      <w:r>
        <w:t>ALL of Step 2 is taken care of in setup-yeast_gentab.py.</w:t>
      </w:r>
    </w:p>
  </w:comment>
  <w:comment w:id="32" w:author="William Ma" w:date="2021-01-04T14:39:00Z" w:initials="WM">
    <w:p w14:paraId="079BF245" w14:textId="37EEEE6E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what this does</w:t>
      </w:r>
    </w:p>
  </w:comment>
  <w:comment w:id="33" w:author="William Ma" w:date="2021-01-04T14:47:00Z" w:initials="WM">
    <w:p w14:paraId="778CAE7B" w14:textId="4AA3DF23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organism.in file, what the script does, and why you would use this script or the other script</w:t>
      </w:r>
    </w:p>
  </w:comment>
  <w:comment w:id="34" w:author="William Ma" w:date="2021-01-04T14:42:00Z" w:initials="WM">
    <w:p w14:paraId="3E1949E4" w14:textId="7ACA80B6" w:rsidR="002D7C80" w:rsidRDefault="002D7C80">
      <w:pPr>
        <w:pStyle w:val="CommentText"/>
      </w:pPr>
      <w:r>
        <w:rPr>
          <w:rStyle w:val="CommentReference"/>
        </w:rPr>
        <w:annotationRef/>
      </w:r>
      <w:proofErr w:type="gramStart"/>
      <w:r>
        <w:t>Don’t</w:t>
      </w:r>
      <w:proofErr w:type="gramEnd"/>
      <w:r>
        <w:t xml:space="preserve"> say this</w:t>
      </w:r>
    </w:p>
  </w:comment>
  <w:comment w:id="35" w:author="William Ma" w:date="2021-01-04T14:41:00Z" w:initials="WM">
    <w:p w14:paraId="19A5284E" w14:textId="77777777" w:rsidR="00DC3ECE" w:rsidRDefault="00DC3ECE">
      <w:pPr>
        <w:pStyle w:val="CommentText"/>
      </w:pPr>
      <w:r>
        <w:rPr>
          <w:rStyle w:val="CommentReference"/>
        </w:rPr>
        <w:annotationRef/>
      </w:r>
      <w:r>
        <w:t xml:space="preserve">Specify job and range, </w:t>
      </w:r>
      <w:proofErr w:type="gramStart"/>
      <w:r>
        <w:t>don’t</w:t>
      </w:r>
      <w:proofErr w:type="gramEnd"/>
      <w:r>
        <w:t xml:space="preserve"> say line</w:t>
      </w:r>
    </w:p>
    <w:p w14:paraId="7007FA32" w14:textId="77777777" w:rsidR="00DC3ECE" w:rsidRDefault="00DC3ECE">
      <w:pPr>
        <w:pStyle w:val="CommentText"/>
      </w:pPr>
      <w:r>
        <w:t>Mention that this is for an all-to-all intraspecies</w:t>
      </w:r>
    </w:p>
  </w:comment>
  <w:comment w:id="38" w:author="William Ma" w:date="2020-12-29T20:34:00Z" w:initials="WM">
    <w:p w14:paraId="5F8043C1" w14:textId="77777777" w:rsidR="00366F7A" w:rsidRDefault="00A749FB">
      <w:pPr>
        <w:pStyle w:val="CommentText"/>
      </w:pPr>
      <w:r>
        <w:rPr>
          <w:rStyle w:val="CommentReference"/>
        </w:rPr>
        <w:annotationRef/>
      </w:r>
      <w:r w:rsidR="00366F7A">
        <w:t>Run create_input_files.py</w:t>
      </w:r>
    </w:p>
    <w:p w14:paraId="5A870DF4" w14:textId="77777777" w:rsidR="00DB12BA" w:rsidRDefault="00DB12BA">
      <w:pPr>
        <w:pStyle w:val="CommentText"/>
      </w:pPr>
      <w:r>
        <w:t xml:space="preserve">Refer to </w:t>
      </w:r>
      <w:proofErr w:type="spellStart"/>
      <w:r>
        <w:t>Kdick’s</w:t>
      </w:r>
      <w:proofErr w:type="spellEnd"/>
      <w:r>
        <w:t xml:space="preserve"> </w:t>
      </w:r>
      <w:r w:rsidR="00656146">
        <w:t>PDF on organism.in</w:t>
      </w:r>
    </w:p>
    <w:p w14:paraId="7535100F" w14:textId="2A069B78" w:rsidR="00656146" w:rsidRDefault="00656146">
      <w:pPr>
        <w:pStyle w:val="CommentText"/>
      </w:pPr>
    </w:p>
  </w:comment>
  <w:comment w:id="39" w:author="William Ma" w:date="2021-01-01T15:46:00Z" w:initials="WM">
    <w:p w14:paraId="6873EB4C" w14:textId="4F483B58" w:rsidR="007F2E1E" w:rsidRDefault="007F2E1E">
      <w:pPr>
        <w:pStyle w:val="CommentText"/>
      </w:pPr>
      <w:r>
        <w:rPr>
          <w:rStyle w:val="CommentReference"/>
        </w:rPr>
        <w:annotationRef/>
      </w:r>
      <w:r>
        <w:t>Made a new one</w:t>
      </w:r>
      <w:r w:rsidR="003208A5">
        <w:t xml:space="preserve"> called </w:t>
      </w:r>
      <w:proofErr w:type="spellStart"/>
      <w:r w:rsidR="003208A5">
        <w:t>create_input_files</w:t>
      </w:r>
      <w:proofErr w:type="spellEnd"/>
      <w:r w:rsidR="003208A5">
        <w:t>.</w:t>
      </w:r>
    </w:p>
  </w:comment>
  <w:comment w:id="36" w:author="William Ma" w:date="2021-01-02T13:52:00Z" w:initials="WM">
    <w:p w14:paraId="2224501F" w14:textId="48A8E380" w:rsidR="009642C8" w:rsidRDefault="009642C8">
      <w:pPr>
        <w:pStyle w:val="CommentText"/>
      </w:pPr>
      <w:r>
        <w:rPr>
          <w:rStyle w:val="CommentReference"/>
        </w:rPr>
        <w:annotationRef/>
      </w:r>
      <w:r>
        <w:t xml:space="preserve">This seems </w:t>
      </w:r>
      <w:r w:rsidR="0043346C">
        <w:t>incorrect.</w:t>
      </w:r>
    </w:p>
  </w:comment>
  <w:comment w:id="37" w:author="William Ma" w:date="2021-01-02T13:53:00Z" w:initials="WM">
    <w:p w14:paraId="3403363B" w14:textId="30EC8C15" w:rsidR="00EE40CA" w:rsidRDefault="00EE40CA">
      <w:pPr>
        <w:pStyle w:val="CommentText"/>
      </w:pPr>
      <w:r>
        <w:rPr>
          <w:rStyle w:val="CommentReference"/>
        </w:rPr>
        <w:annotationRef/>
      </w:r>
      <w:r>
        <w:t>Awaiting answer pending Kevin’s email</w:t>
      </w:r>
    </w:p>
  </w:comment>
  <w:comment w:id="40" w:author="William Ma" w:date="2021-01-04T14:38:00Z" w:initials="WM">
    <w:p w14:paraId="14CFF712" w14:textId="48FC06C1" w:rsidR="002D7C80" w:rsidRDefault="002D7C80">
      <w:pPr>
        <w:pStyle w:val="CommentText"/>
      </w:pPr>
      <w:r>
        <w:rPr>
          <w:rStyle w:val="CommentReference"/>
        </w:rPr>
        <w:annotationRef/>
      </w:r>
      <w:r>
        <w:t>Explain what this does</w:t>
      </w:r>
    </w:p>
  </w:comment>
  <w:comment w:id="41" w:author="William Ma" w:date="2020-12-29T20:32:00Z" w:initials="WM">
    <w:p w14:paraId="496CC01D" w14:textId="77777777" w:rsidR="005418EE" w:rsidRDefault="005418EE">
      <w:pPr>
        <w:pStyle w:val="CommentText"/>
      </w:pPr>
      <w:r>
        <w:rPr>
          <w:rStyle w:val="CommentReference"/>
        </w:rPr>
        <w:annotationRef/>
      </w:r>
      <w:r>
        <w:t>Generate_cedar_submissions.py</w:t>
      </w:r>
    </w:p>
    <w:p w14:paraId="1FCC422E" w14:textId="352E6841" w:rsidR="005418EE" w:rsidRDefault="005418EE">
      <w:pPr>
        <w:pStyle w:val="CommentText"/>
      </w:pPr>
      <w:r>
        <w:t>Autosubmitter_ceda</w:t>
      </w:r>
      <w:r w:rsidR="00F80365">
        <w:t>r</w:t>
      </w:r>
      <w:r>
        <w:t>.py</w:t>
      </w:r>
    </w:p>
  </w:comment>
  <w:comment w:id="42" w:author="William Ma" w:date="2020-12-29T20:36:00Z" w:initials="WM">
    <w:p w14:paraId="0A2F2ECC" w14:textId="496DBBF5" w:rsidR="00656146" w:rsidRDefault="00656146">
      <w:pPr>
        <w:pStyle w:val="CommentText"/>
      </w:pPr>
      <w:r>
        <w:rPr>
          <w:rStyle w:val="CommentReference"/>
        </w:rPr>
        <w:annotationRef/>
      </w:r>
      <w:r w:rsidR="00BC42E0">
        <w:t>As with all the documentation, include information on how to run these, including which version of Python to load.</w:t>
      </w:r>
    </w:p>
  </w:comment>
  <w:comment w:id="43" w:author="William Ma" w:date="2021-01-04T01:06:00Z" w:initials="WM">
    <w:p w14:paraId="20651A8D" w14:textId="467A73D9" w:rsidR="001D06CA" w:rsidRDefault="001D06CA">
      <w:pPr>
        <w:pStyle w:val="CommentText"/>
      </w:pPr>
      <w:r>
        <w:rPr>
          <w:rStyle w:val="CommentReference"/>
        </w:rPr>
        <w:annotationRef/>
      </w:r>
      <w:r>
        <w:t>Also mention</w:t>
      </w:r>
      <w:r w:rsidR="00A30691">
        <w:t xml:space="preserve"> how </w:t>
      </w:r>
      <w:r w:rsidR="004C071D">
        <w:t>what the scripts are doing!</w:t>
      </w:r>
    </w:p>
  </w:comment>
  <w:comment w:id="44" w:author="William Ma" w:date="2021-01-04T00:52:00Z" w:initials="WM">
    <w:p w14:paraId="167130D5" w14:textId="269AD48F" w:rsidR="008D7F60" w:rsidRDefault="008D7F60">
      <w:pPr>
        <w:pStyle w:val="CommentText"/>
      </w:pPr>
      <w:r>
        <w:rPr>
          <w:rStyle w:val="CommentReference"/>
        </w:rPr>
        <w:annotationRef/>
      </w:r>
      <w:r>
        <w:t>Update this with our stuff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82DF7D" w15:done="1"/>
  <w15:commentEx w15:paraId="409E3209" w15:done="0"/>
  <w15:commentEx w15:paraId="61A232A5" w15:paraIdParent="409E3209" w15:done="0"/>
  <w15:commentEx w15:paraId="643DCF9F" w15:done="0"/>
  <w15:commentEx w15:paraId="3AD4C31C" w15:done="0"/>
  <w15:commentEx w15:paraId="5F5875A5" w15:paraIdParent="3AD4C31C" w15:done="0"/>
  <w15:commentEx w15:paraId="5FA6153A" w15:paraIdParent="3AD4C31C" w15:done="0"/>
  <w15:commentEx w15:paraId="01894D8E" w15:paraIdParent="3AD4C31C" w15:done="0"/>
  <w15:commentEx w15:paraId="079BF245" w15:done="0"/>
  <w15:commentEx w15:paraId="778CAE7B" w15:done="0"/>
  <w15:commentEx w15:paraId="3E1949E4" w15:done="1"/>
  <w15:commentEx w15:paraId="7007FA32" w15:done="0"/>
  <w15:commentEx w15:paraId="7535100F" w15:done="1"/>
  <w15:commentEx w15:paraId="6873EB4C" w15:paraIdParent="7535100F" w15:done="1"/>
  <w15:commentEx w15:paraId="2224501F" w15:done="0"/>
  <w15:commentEx w15:paraId="3403363B" w15:paraIdParent="2224501F" w15:done="0"/>
  <w15:commentEx w15:paraId="14CFF712" w15:done="0"/>
  <w15:commentEx w15:paraId="1FCC422E" w15:done="0"/>
  <w15:commentEx w15:paraId="0A2F2ECC" w15:paraIdParent="1FCC422E" w15:done="0"/>
  <w15:commentEx w15:paraId="20651A8D" w15:paraIdParent="1FCC422E" w15:done="0"/>
  <w15:commentEx w15:paraId="167130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60FBC" w16cex:dateUtc="2020-12-30T01:27:00Z"/>
  <w16cex:commentExtensible w16cex:durableId="2396103F" w16cex:dateUtc="2020-12-30T01:29:00Z"/>
  <w16cex:commentExtensible w16cex:durableId="239AFA8D" w16cex:dateUtc="2021-01-02T18:58:00Z"/>
  <w16cex:commentExtensible w16cex:durableId="239DA71E" w16cex:dateUtc="2021-01-04T19:39:00Z"/>
  <w16cex:commentExtensible w16cex:durableId="239DAF47" w16cex:dateUtc="2020-12-30T01:30:00Z"/>
  <w16cex:commentExtensible w16cex:durableId="239DAF46" w16cex:dateUtc="2021-01-01T05:38:00Z"/>
  <w16cex:commentExtensible w16cex:durableId="239DAF45" w16cex:dateUtc="2021-01-01T20:43:00Z"/>
  <w16cex:commentExtensible w16cex:durableId="239DAF44" w16cex:dateUtc="2021-01-01T20:45:00Z"/>
  <w16cex:commentExtensible w16cex:durableId="239DA705" w16cex:dateUtc="2021-01-04T19:39:00Z"/>
  <w16cex:commentExtensible w16cex:durableId="239DA907" w16cex:dateUtc="2021-01-04T19:47:00Z"/>
  <w16cex:commentExtensible w16cex:durableId="239DA7BA" w16cex:dateUtc="2021-01-04T19:42:00Z"/>
  <w16cex:commentExtensible w16cex:durableId="239DAAF1" w16cex:dateUtc="2021-01-04T19:41:00Z"/>
  <w16cex:commentExtensible w16cex:durableId="2396113F" w16cex:dateUtc="2020-12-30T01:34:00Z"/>
  <w16cex:commentExtensible w16cex:durableId="2399C264" w16cex:dateUtc="2021-01-01T20:46:00Z"/>
  <w16cex:commentExtensible w16cex:durableId="239AF911" w16cex:dateUtc="2021-01-02T18:52:00Z"/>
  <w16cex:commentExtensible w16cex:durableId="239AF964" w16cex:dateUtc="2021-01-02T18:53:00Z"/>
  <w16cex:commentExtensible w16cex:durableId="239DA6F7" w16cex:dateUtc="2021-01-04T19:38:00Z"/>
  <w16cex:commentExtensible w16cex:durableId="239610F2" w16cex:dateUtc="2020-12-30T01:32:00Z"/>
  <w16cex:commentExtensible w16cex:durableId="239611B1" w16cex:dateUtc="2020-12-30T01:36:00Z"/>
  <w16cex:commentExtensible w16cex:durableId="239CE894" w16cex:dateUtc="2021-01-04T06:06:00Z"/>
  <w16cex:commentExtensible w16cex:durableId="239CE566" w16cex:dateUtc="2021-01-04T0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82DF7D" w16cid:durableId="23960FBC"/>
  <w16cid:commentId w16cid:paraId="409E3209" w16cid:durableId="2396103F"/>
  <w16cid:commentId w16cid:paraId="61A232A5" w16cid:durableId="239AFA8D"/>
  <w16cid:commentId w16cid:paraId="643DCF9F" w16cid:durableId="239DA71E"/>
  <w16cid:commentId w16cid:paraId="3AD4C31C" w16cid:durableId="239DAF47"/>
  <w16cid:commentId w16cid:paraId="5F5875A5" w16cid:durableId="239DAF46"/>
  <w16cid:commentId w16cid:paraId="5FA6153A" w16cid:durableId="239DAF45"/>
  <w16cid:commentId w16cid:paraId="01894D8E" w16cid:durableId="239DAF44"/>
  <w16cid:commentId w16cid:paraId="079BF245" w16cid:durableId="239DA705"/>
  <w16cid:commentId w16cid:paraId="778CAE7B" w16cid:durableId="239DA907"/>
  <w16cid:commentId w16cid:paraId="3E1949E4" w16cid:durableId="239DA7BA"/>
  <w16cid:commentId w16cid:paraId="7007FA32" w16cid:durableId="239DAAF1"/>
  <w16cid:commentId w16cid:paraId="7535100F" w16cid:durableId="2396113F"/>
  <w16cid:commentId w16cid:paraId="6873EB4C" w16cid:durableId="2399C264"/>
  <w16cid:commentId w16cid:paraId="2224501F" w16cid:durableId="239AF911"/>
  <w16cid:commentId w16cid:paraId="3403363B" w16cid:durableId="239AF964"/>
  <w16cid:commentId w16cid:paraId="14CFF712" w16cid:durableId="239DA6F7"/>
  <w16cid:commentId w16cid:paraId="1FCC422E" w16cid:durableId="239610F2"/>
  <w16cid:commentId w16cid:paraId="0A2F2ECC" w16cid:durableId="239611B1"/>
  <w16cid:commentId w16cid:paraId="20651A8D" w16cid:durableId="239CE894"/>
  <w16cid:commentId w16cid:paraId="167130D5" w16cid:durableId="239CE5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Yu Gothic"/>
    <w:charset w:val="80"/>
    <w:family w:val="roman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iam Ma">
    <w15:presenceInfo w15:providerId="Windows Live" w15:userId="87f10764de814a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1C"/>
    <w:rsid w:val="00007A9E"/>
    <w:rsid w:val="00011D23"/>
    <w:rsid w:val="00014439"/>
    <w:rsid w:val="00025BFD"/>
    <w:rsid w:val="000279BB"/>
    <w:rsid w:val="00027C31"/>
    <w:rsid w:val="00042657"/>
    <w:rsid w:val="000446D2"/>
    <w:rsid w:val="000502C7"/>
    <w:rsid w:val="00052F88"/>
    <w:rsid w:val="00071B91"/>
    <w:rsid w:val="00072EDF"/>
    <w:rsid w:val="00077249"/>
    <w:rsid w:val="000825DD"/>
    <w:rsid w:val="00082AA4"/>
    <w:rsid w:val="000834CE"/>
    <w:rsid w:val="0008552B"/>
    <w:rsid w:val="00095BC5"/>
    <w:rsid w:val="0009628C"/>
    <w:rsid w:val="000965C1"/>
    <w:rsid w:val="000A1ABB"/>
    <w:rsid w:val="000A265E"/>
    <w:rsid w:val="000A5052"/>
    <w:rsid w:val="000B596C"/>
    <w:rsid w:val="000B6CB0"/>
    <w:rsid w:val="000C27DA"/>
    <w:rsid w:val="000C4DC1"/>
    <w:rsid w:val="000C61D4"/>
    <w:rsid w:val="000D478A"/>
    <w:rsid w:val="000E64D3"/>
    <w:rsid w:val="000F3730"/>
    <w:rsid w:val="000F5554"/>
    <w:rsid w:val="00100FDE"/>
    <w:rsid w:val="00102EAA"/>
    <w:rsid w:val="00107E94"/>
    <w:rsid w:val="00111D1C"/>
    <w:rsid w:val="00112953"/>
    <w:rsid w:val="00114AD2"/>
    <w:rsid w:val="001163D1"/>
    <w:rsid w:val="00123DC0"/>
    <w:rsid w:val="0013303C"/>
    <w:rsid w:val="00133041"/>
    <w:rsid w:val="001341A4"/>
    <w:rsid w:val="0013442A"/>
    <w:rsid w:val="001403D3"/>
    <w:rsid w:val="00141D6A"/>
    <w:rsid w:val="0014722B"/>
    <w:rsid w:val="0016102D"/>
    <w:rsid w:val="00176712"/>
    <w:rsid w:val="00182BE9"/>
    <w:rsid w:val="00191944"/>
    <w:rsid w:val="001A402C"/>
    <w:rsid w:val="001A635B"/>
    <w:rsid w:val="001B3AD7"/>
    <w:rsid w:val="001B4DB8"/>
    <w:rsid w:val="001C40D4"/>
    <w:rsid w:val="001C4AB8"/>
    <w:rsid w:val="001C7AC8"/>
    <w:rsid w:val="001D06CA"/>
    <w:rsid w:val="001D3C20"/>
    <w:rsid w:val="001D6EE2"/>
    <w:rsid w:val="001E1565"/>
    <w:rsid w:val="001E228D"/>
    <w:rsid w:val="001E73AF"/>
    <w:rsid w:val="001F2EA2"/>
    <w:rsid w:val="001F5485"/>
    <w:rsid w:val="00202953"/>
    <w:rsid w:val="0020592E"/>
    <w:rsid w:val="002068CB"/>
    <w:rsid w:val="00207DCB"/>
    <w:rsid w:val="002223B9"/>
    <w:rsid w:val="00224285"/>
    <w:rsid w:val="00224EAC"/>
    <w:rsid w:val="0022609B"/>
    <w:rsid w:val="00231C38"/>
    <w:rsid w:val="002422FF"/>
    <w:rsid w:val="00247971"/>
    <w:rsid w:val="00250974"/>
    <w:rsid w:val="00251737"/>
    <w:rsid w:val="00262706"/>
    <w:rsid w:val="00267107"/>
    <w:rsid w:val="0028328A"/>
    <w:rsid w:val="00285BA8"/>
    <w:rsid w:val="00291B1B"/>
    <w:rsid w:val="002A202F"/>
    <w:rsid w:val="002B02FE"/>
    <w:rsid w:val="002B1372"/>
    <w:rsid w:val="002B5451"/>
    <w:rsid w:val="002C766D"/>
    <w:rsid w:val="002C7A63"/>
    <w:rsid w:val="002D18AB"/>
    <w:rsid w:val="002D218A"/>
    <w:rsid w:val="002D4A70"/>
    <w:rsid w:val="002D58F9"/>
    <w:rsid w:val="002D6C72"/>
    <w:rsid w:val="002D7C80"/>
    <w:rsid w:val="002E07B4"/>
    <w:rsid w:val="002E2AC2"/>
    <w:rsid w:val="002F18D7"/>
    <w:rsid w:val="002F2852"/>
    <w:rsid w:val="002F4600"/>
    <w:rsid w:val="0031157B"/>
    <w:rsid w:val="0031634C"/>
    <w:rsid w:val="003208A5"/>
    <w:rsid w:val="00320B40"/>
    <w:rsid w:val="003348A7"/>
    <w:rsid w:val="00335BB3"/>
    <w:rsid w:val="0033777A"/>
    <w:rsid w:val="00337A39"/>
    <w:rsid w:val="00352074"/>
    <w:rsid w:val="00356EEC"/>
    <w:rsid w:val="00366F7A"/>
    <w:rsid w:val="00370D08"/>
    <w:rsid w:val="003725C8"/>
    <w:rsid w:val="00376184"/>
    <w:rsid w:val="00377067"/>
    <w:rsid w:val="00384C0F"/>
    <w:rsid w:val="00385933"/>
    <w:rsid w:val="00386FD4"/>
    <w:rsid w:val="003905A8"/>
    <w:rsid w:val="003A38EA"/>
    <w:rsid w:val="003B1256"/>
    <w:rsid w:val="003B3EFF"/>
    <w:rsid w:val="003B5E55"/>
    <w:rsid w:val="003B6089"/>
    <w:rsid w:val="003B7AED"/>
    <w:rsid w:val="003B7C37"/>
    <w:rsid w:val="003D34AC"/>
    <w:rsid w:val="003D4012"/>
    <w:rsid w:val="003D4959"/>
    <w:rsid w:val="003D5A04"/>
    <w:rsid w:val="003E11DB"/>
    <w:rsid w:val="003F0252"/>
    <w:rsid w:val="003F645F"/>
    <w:rsid w:val="003F7A5D"/>
    <w:rsid w:val="00405779"/>
    <w:rsid w:val="004135BA"/>
    <w:rsid w:val="00420BE9"/>
    <w:rsid w:val="004224C8"/>
    <w:rsid w:val="00423472"/>
    <w:rsid w:val="0043346C"/>
    <w:rsid w:val="004367D1"/>
    <w:rsid w:val="00452A5E"/>
    <w:rsid w:val="00454407"/>
    <w:rsid w:val="0046214B"/>
    <w:rsid w:val="00463A94"/>
    <w:rsid w:val="0047146B"/>
    <w:rsid w:val="00473A4A"/>
    <w:rsid w:val="00485D93"/>
    <w:rsid w:val="004927A5"/>
    <w:rsid w:val="0049282A"/>
    <w:rsid w:val="004951B7"/>
    <w:rsid w:val="004A2819"/>
    <w:rsid w:val="004A4258"/>
    <w:rsid w:val="004A6306"/>
    <w:rsid w:val="004A7003"/>
    <w:rsid w:val="004A70D6"/>
    <w:rsid w:val="004B2509"/>
    <w:rsid w:val="004B41CF"/>
    <w:rsid w:val="004B710E"/>
    <w:rsid w:val="004C071D"/>
    <w:rsid w:val="004C1D7E"/>
    <w:rsid w:val="004C3F0A"/>
    <w:rsid w:val="004C6759"/>
    <w:rsid w:val="004C7D63"/>
    <w:rsid w:val="004D0926"/>
    <w:rsid w:val="004D5D13"/>
    <w:rsid w:val="004E2543"/>
    <w:rsid w:val="005029F2"/>
    <w:rsid w:val="0050473A"/>
    <w:rsid w:val="00506516"/>
    <w:rsid w:val="005067C4"/>
    <w:rsid w:val="00511A05"/>
    <w:rsid w:val="00517FBE"/>
    <w:rsid w:val="00522723"/>
    <w:rsid w:val="00523029"/>
    <w:rsid w:val="005241E4"/>
    <w:rsid w:val="0053054F"/>
    <w:rsid w:val="00536599"/>
    <w:rsid w:val="005418EE"/>
    <w:rsid w:val="00542DD4"/>
    <w:rsid w:val="005456C1"/>
    <w:rsid w:val="00547F8A"/>
    <w:rsid w:val="00550623"/>
    <w:rsid w:val="005642B2"/>
    <w:rsid w:val="00574270"/>
    <w:rsid w:val="005809E2"/>
    <w:rsid w:val="005A1189"/>
    <w:rsid w:val="005B4461"/>
    <w:rsid w:val="005C4A58"/>
    <w:rsid w:val="005D436B"/>
    <w:rsid w:val="005F2539"/>
    <w:rsid w:val="00610BCE"/>
    <w:rsid w:val="0061188A"/>
    <w:rsid w:val="00612D1A"/>
    <w:rsid w:val="00613F25"/>
    <w:rsid w:val="006216FE"/>
    <w:rsid w:val="0062202A"/>
    <w:rsid w:val="006312F1"/>
    <w:rsid w:val="00633811"/>
    <w:rsid w:val="006357CF"/>
    <w:rsid w:val="00642F34"/>
    <w:rsid w:val="00644248"/>
    <w:rsid w:val="00644814"/>
    <w:rsid w:val="00646B18"/>
    <w:rsid w:val="00646E85"/>
    <w:rsid w:val="00656146"/>
    <w:rsid w:val="0065693C"/>
    <w:rsid w:val="00656A30"/>
    <w:rsid w:val="00657D7D"/>
    <w:rsid w:val="006705AF"/>
    <w:rsid w:val="006710B8"/>
    <w:rsid w:val="006732FD"/>
    <w:rsid w:val="00675B09"/>
    <w:rsid w:val="00685D36"/>
    <w:rsid w:val="006A7176"/>
    <w:rsid w:val="006A7A71"/>
    <w:rsid w:val="006B57F7"/>
    <w:rsid w:val="006B6DB8"/>
    <w:rsid w:val="006C5E12"/>
    <w:rsid w:val="006D5BC5"/>
    <w:rsid w:val="006F7863"/>
    <w:rsid w:val="00715DC4"/>
    <w:rsid w:val="007170E4"/>
    <w:rsid w:val="00722395"/>
    <w:rsid w:val="00724589"/>
    <w:rsid w:val="00725282"/>
    <w:rsid w:val="007332CC"/>
    <w:rsid w:val="0073705B"/>
    <w:rsid w:val="00737C2F"/>
    <w:rsid w:val="00740807"/>
    <w:rsid w:val="0074352B"/>
    <w:rsid w:val="00761515"/>
    <w:rsid w:val="0078316D"/>
    <w:rsid w:val="00783213"/>
    <w:rsid w:val="007867A2"/>
    <w:rsid w:val="007961D2"/>
    <w:rsid w:val="007A0F80"/>
    <w:rsid w:val="007A40E9"/>
    <w:rsid w:val="007A788F"/>
    <w:rsid w:val="007B63AA"/>
    <w:rsid w:val="007B640D"/>
    <w:rsid w:val="007D31C5"/>
    <w:rsid w:val="007E0529"/>
    <w:rsid w:val="007E36E7"/>
    <w:rsid w:val="007F2005"/>
    <w:rsid w:val="007F2E1E"/>
    <w:rsid w:val="00806FBC"/>
    <w:rsid w:val="008079CB"/>
    <w:rsid w:val="0081769C"/>
    <w:rsid w:val="008225C3"/>
    <w:rsid w:val="00822625"/>
    <w:rsid w:val="00825D74"/>
    <w:rsid w:val="008310C2"/>
    <w:rsid w:val="00832C04"/>
    <w:rsid w:val="008338C4"/>
    <w:rsid w:val="00843037"/>
    <w:rsid w:val="00845708"/>
    <w:rsid w:val="00847786"/>
    <w:rsid w:val="00862B5F"/>
    <w:rsid w:val="008631F5"/>
    <w:rsid w:val="0086715E"/>
    <w:rsid w:val="00870844"/>
    <w:rsid w:val="00877BF7"/>
    <w:rsid w:val="0088108F"/>
    <w:rsid w:val="008854E7"/>
    <w:rsid w:val="008B2308"/>
    <w:rsid w:val="008B49A4"/>
    <w:rsid w:val="008B49D1"/>
    <w:rsid w:val="008B76D1"/>
    <w:rsid w:val="008C2F03"/>
    <w:rsid w:val="008C4B0A"/>
    <w:rsid w:val="008C5D14"/>
    <w:rsid w:val="008C7656"/>
    <w:rsid w:val="008D3811"/>
    <w:rsid w:val="008D7F60"/>
    <w:rsid w:val="00900934"/>
    <w:rsid w:val="00901743"/>
    <w:rsid w:val="00901EF7"/>
    <w:rsid w:val="0090780A"/>
    <w:rsid w:val="00907AB1"/>
    <w:rsid w:val="00911D6F"/>
    <w:rsid w:val="009145F5"/>
    <w:rsid w:val="00921B43"/>
    <w:rsid w:val="00921EE7"/>
    <w:rsid w:val="0093061B"/>
    <w:rsid w:val="009344E0"/>
    <w:rsid w:val="00934768"/>
    <w:rsid w:val="00937773"/>
    <w:rsid w:val="00937D36"/>
    <w:rsid w:val="0094009C"/>
    <w:rsid w:val="00944CB5"/>
    <w:rsid w:val="009463E4"/>
    <w:rsid w:val="00954C32"/>
    <w:rsid w:val="00956412"/>
    <w:rsid w:val="009576CD"/>
    <w:rsid w:val="0096082E"/>
    <w:rsid w:val="0096106F"/>
    <w:rsid w:val="0096260D"/>
    <w:rsid w:val="009642C8"/>
    <w:rsid w:val="00965F24"/>
    <w:rsid w:val="00967719"/>
    <w:rsid w:val="00975EB1"/>
    <w:rsid w:val="00977C84"/>
    <w:rsid w:val="00980D71"/>
    <w:rsid w:val="009927B1"/>
    <w:rsid w:val="00993CAF"/>
    <w:rsid w:val="009A21C3"/>
    <w:rsid w:val="009A26E1"/>
    <w:rsid w:val="009A5BDD"/>
    <w:rsid w:val="009B518E"/>
    <w:rsid w:val="009B757C"/>
    <w:rsid w:val="009D3F32"/>
    <w:rsid w:val="009D6E33"/>
    <w:rsid w:val="009E2CAB"/>
    <w:rsid w:val="009F0A42"/>
    <w:rsid w:val="009F128C"/>
    <w:rsid w:val="009F3FB0"/>
    <w:rsid w:val="00A16A49"/>
    <w:rsid w:val="00A2005D"/>
    <w:rsid w:val="00A30691"/>
    <w:rsid w:val="00A36494"/>
    <w:rsid w:val="00A41802"/>
    <w:rsid w:val="00A44317"/>
    <w:rsid w:val="00A52BD2"/>
    <w:rsid w:val="00A6638E"/>
    <w:rsid w:val="00A704EA"/>
    <w:rsid w:val="00A71509"/>
    <w:rsid w:val="00A749FB"/>
    <w:rsid w:val="00A75594"/>
    <w:rsid w:val="00A756A3"/>
    <w:rsid w:val="00A774DA"/>
    <w:rsid w:val="00A80FEF"/>
    <w:rsid w:val="00A8362E"/>
    <w:rsid w:val="00AA387A"/>
    <w:rsid w:val="00AA72BE"/>
    <w:rsid w:val="00AB35AA"/>
    <w:rsid w:val="00AB69EF"/>
    <w:rsid w:val="00AB77F5"/>
    <w:rsid w:val="00AC1487"/>
    <w:rsid w:val="00AD0012"/>
    <w:rsid w:val="00AD0973"/>
    <w:rsid w:val="00AD57C3"/>
    <w:rsid w:val="00AE4EE0"/>
    <w:rsid w:val="00AE5D2D"/>
    <w:rsid w:val="00AF03E7"/>
    <w:rsid w:val="00AF4D50"/>
    <w:rsid w:val="00B018C4"/>
    <w:rsid w:val="00B03A1D"/>
    <w:rsid w:val="00B10830"/>
    <w:rsid w:val="00B113E4"/>
    <w:rsid w:val="00B12AE6"/>
    <w:rsid w:val="00B15816"/>
    <w:rsid w:val="00B17913"/>
    <w:rsid w:val="00B231C9"/>
    <w:rsid w:val="00B2536C"/>
    <w:rsid w:val="00B41972"/>
    <w:rsid w:val="00B45C40"/>
    <w:rsid w:val="00B532BB"/>
    <w:rsid w:val="00B53358"/>
    <w:rsid w:val="00B53B0B"/>
    <w:rsid w:val="00B5670B"/>
    <w:rsid w:val="00B57E1A"/>
    <w:rsid w:val="00B66BBB"/>
    <w:rsid w:val="00B815B7"/>
    <w:rsid w:val="00B84F12"/>
    <w:rsid w:val="00B85854"/>
    <w:rsid w:val="00BA23B4"/>
    <w:rsid w:val="00BA4235"/>
    <w:rsid w:val="00BB125C"/>
    <w:rsid w:val="00BB2066"/>
    <w:rsid w:val="00BB6E55"/>
    <w:rsid w:val="00BC42E0"/>
    <w:rsid w:val="00BC4C01"/>
    <w:rsid w:val="00BC62B8"/>
    <w:rsid w:val="00BD5528"/>
    <w:rsid w:val="00BD5D22"/>
    <w:rsid w:val="00BD6D5A"/>
    <w:rsid w:val="00BF259C"/>
    <w:rsid w:val="00BF6F9E"/>
    <w:rsid w:val="00C042CB"/>
    <w:rsid w:val="00C107EE"/>
    <w:rsid w:val="00C10CA8"/>
    <w:rsid w:val="00C11FA9"/>
    <w:rsid w:val="00C12152"/>
    <w:rsid w:val="00C22101"/>
    <w:rsid w:val="00C23CAA"/>
    <w:rsid w:val="00C3081D"/>
    <w:rsid w:val="00C31112"/>
    <w:rsid w:val="00C42911"/>
    <w:rsid w:val="00C459DC"/>
    <w:rsid w:val="00C46699"/>
    <w:rsid w:val="00C46C26"/>
    <w:rsid w:val="00C523F3"/>
    <w:rsid w:val="00C557DB"/>
    <w:rsid w:val="00C61E11"/>
    <w:rsid w:val="00C62943"/>
    <w:rsid w:val="00C678B7"/>
    <w:rsid w:val="00C70576"/>
    <w:rsid w:val="00C76CEC"/>
    <w:rsid w:val="00C82A19"/>
    <w:rsid w:val="00C82CA4"/>
    <w:rsid w:val="00C83251"/>
    <w:rsid w:val="00C92C8C"/>
    <w:rsid w:val="00CB6C7E"/>
    <w:rsid w:val="00CD0F6E"/>
    <w:rsid w:val="00CD10D8"/>
    <w:rsid w:val="00CD68B5"/>
    <w:rsid w:val="00CE0409"/>
    <w:rsid w:val="00CE3BEF"/>
    <w:rsid w:val="00CE40E1"/>
    <w:rsid w:val="00CF2FF1"/>
    <w:rsid w:val="00D00457"/>
    <w:rsid w:val="00D13C7E"/>
    <w:rsid w:val="00D14E1F"/>
    <w:rsid w:val="00D25829"/>
    <w:rsid w:val="00D31AE6"/>
    <w:rsid w:val="00D3212C"/>
    <w:rsid w:val="00D33B8A"/>
    <w:rsid w:val="00D41D36"/>
    <w:rsid w:val="00D5043D"/>
    <w:rsid w:val="00D56148"/>
    <w:rsid w:val="00D57F58"/>
    <w:rsid w:val="00D61750"/>
    <w:rsid w:val="00D65133"/>
    <w:rsid w:val="00D7139E"/>
    <w:rsid w:val="00D73151"/>
    <w:rsid w:val="00D855C6"/>
    <w:rsid w:val="00DA08A6"/>
    <w:rsid w:val="00DB12BA"/>
    <w:rsid w:val="00DC0AE0"/>
    <w:rsid w:val="00DC235B"/>
    <w:rsid w:val="00DC3ECE"/>
    <w:rsid w:val="00DC60E8"/>
    <w:rsid w:val="00DE0633"/>
    <w:rsid w:val="00DE72AB"/>
    <w:rsid w:val="00DF4D44"/>
    <w:rsid w:val="00E07671"/>
    <w:rsid w:val="00E10CB3"/>
    <w:rsid w:val="00E15F4B"/>
    <w:rsid w:val="00E227C2"/>
    <w:rsid w:val="00E22A14"/>
    <w:rsid w:val="00E43297"/>
    <w:rsid w:val="00E57830"/>
    <w:rsid w:val="00E6157C"/>
    <w:rsid w:val="00E621B0"/>
    <w:rsid w:val="00E6544E"/>
    <w:rsid w:val="00E8183A"/>
    <w:rsid w:val="00E8463C"/>
    <w:rsid w:val="00E907FD"/>
    <w:rsid w:val="00E932F8"/>
    <w:rsid w:val="00E96900"/>
    <w:rsid w:val="00EA5423"/>
    <w:rsid w:val="00EB4C77"/>
    <w:rsid w:val="00EB502D"/>
    <w:rsid w:val="00EC0BE3"/>
    <w:rsid w:val="00EC1EF5"/>
    <w:rsid w:val="00EC608A"/>
    <w:rsid w:val="00ED0112"/>
    <w:rsid w:val="00ED0B33"/>
    <w:rsid w:val="00EE40CA"/>
    <w:rsid w:val="00EE6C8D"/>
    <w:rsid w:val="00EF122B"/>
    <w:rsid w:val="00EF2591"/>
    <w:rsid w:val="00EF6953"/>
    <w:rsid w:val="00F11241"/>
    <w:rsid w:val="00F12B3D"/>
    <w:rsid w:val="00F145E6"/>
    <w:rsid w:val="00F151DC"/>
    <w:rsid w:val="00F16D5A"/>
    <w:rsid w:val="00F23975"/>
    <w:rsid w:val="00F36015"/>
    <w:rsid w:val="00F53E92"/>
    <w:rsid w:val="00F65407"/>
    <w:rsid w:val="00F73A96"/>
    <w:rsid w:val="00F73CDF"/>
    <w:rsid w:val="00F80082"/>
    <w:rsid w:val="00F80365"/>
    <w:rsid w:val="00F85D59"/>
    <w:rsid w:val="00F86C27"/>
    <w:rsid w:val="00F905F2"/>
    <w:rsid w:val="00FA14B9"/>
    <w:rsid w:val="00FA5E23"/>
    <w:rsid w:val="00FB0E5C"/>
    <w:rsid w:val="00FC153E"/>
    <w:rsid w:val="00FC266D"/>
    <w:rsid w:val="00FD567F"/>
    <w:rsid w:val="00FD71DB"/>
    <w:rsid w:val="00FE0879"/>
    <w:rsid w:val="00FE4460"/>
    <w:rsid w:val="00FF0473"/>
    <w:rsid w:val="02A773D7"/>
    <w:rsid w:val="0EB7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E065"/>
  <w15:chartTrackingRefBased/>
  <w15:docId w15:val="{0AA1CA86-C4DC-468E-B27A-51C7182A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151"/>
    <w:pPr>
      <w:spacing w:line="480" w:lineRule="auto"/>
      <w:jc w:val="both"/>
    </w:pPr>
    <w:rPr>
      <w:rFonts w:ascii="Times New Roman" w:hAnsi="Times New Roman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B4DB8"/>
  </w:style>
  <w:style w:type="character" w:styleId="CommentReference">
    <w:name w:val="annotation reference"/>
    <w:basedOn w:val="DefaultParagraphFont"/>
    <w:uiPriority w:val="99"/>
    <w:semiHidden/>
    <w:unhideWhenUsed/>
    <w:rsid w:val="00F73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C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CDF"/>
    <w:rPr>
      <w:rFonts w:ascii="Times New Roman" w:hAnsi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CDF"/>
    <w:rPr>
      <w:rFonts w:ascii="Times New Roman" w:hAnsi="Times New Roman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DF"/>
    <w:rPr>
      <w:rFonts w:ascii="Segoe UI" w:hAnsi="Segoe UI" w:cs="Segoe UI"/>
      <w:sz w:val="18"/>
      <w:szCs w:val="18"/>
      <w:lang w:val="en-CA"/>
    </w:rPr>
  </w:style>
  <w:style w:type="paragraph" w:styleId="Revision">
    <w:name w:val="Revision"/>
    <w:hidden/>
    <w:uiPriority w:val="99"/>
    <w:semiHidden/>
    <w:rsid w:val="000A5052"/>
    <w:pPr>
      <w:spacing w:after="0" w:line="240" w:lineRule="auto"/>
    </w:pPr>
    <w:rPr>
      <w:rFonts w:ascii="Times New Roman" w:hAnsi="Times New Roman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A599-9428-4684-A553-4A8634B5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Jary</dc:creator>
  <cp:keywords/>
  <dc:description/>
  <cp:lastModifiedBy>William Ma</cp:lastModifiedBy>
  <cp:revision>5</cp:revision>
  <dcterms:created xsi:type="dcterms:W3CDTF">2021-04-05T01:36:00Z</dcterms:created>
  <dcterms:modified xsi:type="dcterms:W3CDTF">2021-04-14T04:21:00Z</dcterms:modified>
</cp:coreProperties>
</file>